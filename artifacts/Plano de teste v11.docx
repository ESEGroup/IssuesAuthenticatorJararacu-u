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D76A" w14:textId="77777777" w:rsidR="008A4710" w:rsidRDefault="0082771F">
      <w:pPr>
        <w:pStyle w:val="Title"/>
        <w:jc w:val="right"/>
        <w:outlineLvl w:val="0"/>
        <w:rPr>
          <w:lang w:val="pt-BR"/>
        </w:rPr>
      </w:pPr>
      <w:bookmarkStart w:id="0" w:name="nomeProj"/>
      <w:r>
        <w:rPr>
          <w:lang w:val="pt-BR"/>
        </w:rPr>
        <w:t>Issues Authenticator</w:t>
      </w:r>
      <w:bookmarkEnd w:id="0"/>
    </w:p>
    <w:p w14:paraId="0D7BC8D0" w14:textId="77777777" w:rsidR="008A4710" w:rsidRDefault="008A4710">
      <w:pPr>
        <w:pStyle w:val="Title"/>
        <w:jc w:val="right"/>
        <w:outlineLvl w:val="0"/>
        <w:rPr>
          <w:lang w:val="pt-BR"/>
        </w:rPr>
      </w:pPr>
      <w:bookmarkStart w:id="1" w:name="nomeDoc"/>
      <w:r>
        <w:rPr>
          <w:lang w:val="pt-BR"/>
        </w:rPr>
        <w:t>Plano de Testes</w:t>
      </w:r>
      <w:bookmarkEnd w:id="1"/>
    </w:p>
    <w:p w14:paraId="60D39C17" w14:textId="77777777" w:rsidR="008A4710" w:rsidRDefault="008A4710">
      <w:pPr>
        <w:pStyle w:val="Title"/>
        <w:jc w:val="right"/>
        <w:rPr>
          <w:lang w:val="pt-BR"/>
        </w:rPr>
      </w:pPr>
    </w:p>
    <w:p w14:paraId="311817F7" w14:textId="77777777" w:rsidR="008A4710" w:rsidRDefault="000F253A">
      <w:pPr>
        <w:pStyle w:val="Title"/>
        <w:jc w:val="right"/>
        <w:outlineLvl w:val="0"/>
        <w:rPr>
          <w:sz w:val="28"/>
          <w:lang w:val="pt-BR"/>
        </w:rPr>
      </w:pPr>
      <w:bookmarkStart w:id="2" w:name="versao"/>
      <w:r>
        <w:rPr>
          <w:sz w:val="28"/>
          <w:lang w:val="pt-BR"/>
        </w:rPr>
        <w:t>Versão &lt;1.1</w:t>
      </w:r>
      <w:r w:rsidR="008A4710">
        <w:rPr>
          <w:sz w:val="28"/>
          <w:lang w:val="pt-BR"/>
        </w:rPr>
        <w:t>.0&gt;</w:t>
      </w:r>
      <w:bookmarkEnd w:id="2"/>
    </w:p>
    <w:p w14:paraId="045C3101" w14:textId="77777777" w:rsidR="008A4710" w:rsidRDefault="008A4710">
      <w:pPr>
        <w:rPr>
          <w:rFonts w:ascii="Arial" w:hAnsi="Arial"/>
          <w:lang w:val="pt-BR"/>
        </w:rPr>
      </w:pPr>
    </w:p>
    <w:p w14:paraId="5FD0B7C5" w14:textId="77777777" w:rsidR="008A4710" w:rsidRDefault="008A4710">
      <w:pPr>
        <w:rPr>
          <w:rFonts w:ascii="Arial" w:hAnsi="Arial"/>
          <w:lang w:val="pt-BR"/>
        </w:rPr>
      </w:pPr>
    </w:p>
    <w:p w14:paraId="6526FA8C" w14:textId="77777777" w:rsidR="008A4710" w:rsidRDefault="008A4710">
      <w:pPr>
        <w:rPr>
          <w:rFonts w:ascii="Arial" w:hAnsi="Arial"/>
          <w:lang w:val="pt-BR"/>
        </w:rPr>
      </w:pPr>
    </w:p>
    <w:p w14:paraId="2366C1F9" w14:textId="77777777" w:rsidR="008A4710" w:rsidRDefault="008A4710">
      <w:pPr>
        <w:rPr>
          <w:rFonts w:ascii="Arial" w:hAnsi="Arial"/>
          <w:lang w:val="pt-BR"/>
        </w:rPr>
      </w:pPr>
    </w:p>
    <w:p w14:paraId="382C43A0" w14:textId="77777777" w:rsidR="008A4710" w:rsidRDefault="008A4710">
      <w:pPr>
        <w:rPr>
          <w:rFonts w:ascii="Arial" w:hAnsi="Arial"/>
          <w:lang w:val="pt-BR"/>
        </w:rPr>
      </w:pPr>
    </w:p>
    <w:p w14:paraId="152B269F" w14:textId="77777777" w:rsidR="008A4710" w:rsidRDefault="008A4710">
      <w:pPr>
        <w:pStyle w:val="infoblue0"/>
      </w:pPr>
      <w:r>
        <w:t>[Nota explicativa:</w:t>
      </w:r>
    </w:p>
    <w:p w14:paraId="33755EE8" w14:textId="77777777" w:rsidR="008A4710" w:rsidRDefault="008A4710">
      <w:pPr>
        <w:pStyle w:val="infoblue0"/>
        <w:rPr>
          <w:b/>
          <w:bCs/>
          <w:u w:val="single"/>
        </w:rPr>
      </w:pPr>
      <w:r>
        <w:rPr>
          <w:b/>
          <w:bCs/>
          <w:u w:val="single"/>
        </w:rPr>
        <w:t>Template para Plano de Testes – versão 1.0.0</w:t>
      </w:r>
    </w:p>
    <w:p w14:paraId="38C6A626" w14:textId="77777777" w:rsidR="008A4710" w:rsidRDefault="008A4710">
      <w:pPr>
        <w:pStyle w:val="infoblue0"/>
      </w:pPr>
      <w:r>
        <w:t xml:space="preserve"> Este template foi criado para o PDS-BC para planejar os tipo de testes a serem feitos no projeto, quando serão realizados, os responsáveis e os casos de teste para cada um desses tipos.</w:t>
      </w:r>
    </w:p>
    <w:p w14:paraId="37E0DEAA" w14:textId="77777777" w:rsidR="008A4710" w:rsidRDefault="008A4710">
      <w:pPr>
        <w:pStyle w:val="infoblue0"/>
      </w:pPr>
      <w:r>
        <w:t xml:space="preserve"> Os textos que aparecem em azul e entre colchetes são explicações para ajudar no preenchimento de cada seção e devem ser apagados no documento final. </w:t>
      </w:r>
    </w:p>
    <w:p w14:paraId="48CAF7F3" w14:textId="77777777" w:rsidR="008A4710" w:rsidRDefault="008A4710">
      <w:pPr>
        <w:pStyle w:val="infoblue0"/>
      </w:pPr>
      <w:r>
        <w:t>Preencha nessa página inicial o nome do projeto e a versão do documento. A versão inicial é a 1.0.0 e na medida em que vão sendo feitas revisões e alterações, documentadas na seção Histórico, a versão vai sendo alterada para 1.0.1, 1.0.2, etc.]</w:t>
      </w:r>
    </w:p>
    <w:p w14:paraId="2D96F71A" w14:textId="77777777" w:rsidR="008A4710" w:rsidRDefault="008A4710">
      <w:pPr>
        <w:rPr>
          <w:rFonts w:ascii="Arial" w:hAnsi="Arial"/>
          <w:lang w:val="pt-BR"/>
        </w:rPr>
        <w:sectPr w:rsidR="008A4710">
          <w:footerReference w:type="even" r:id="rId8"/>
          <w:pgSz w:w="11907" w:h="16840" w:code="9"/>
          <w:pgMar w:top="1440" w:right="1440" w:bottom="1440" w:left="1440" w:header="720" w:footer="720" w:gutter="0"/>
          <w:cols w:space="720"/>
          <w:vAlign w:val="center"/>
        </w:sectPr>
      </w:pPr>
    </w:p>
    <w:p w14:paraId="13926169" w14:textId="77777777" w:rsidR="008A4710" w:rsidRDefault="008A4710">
      <w:pPr>
        <w:pStyle w:val="Title"/>
        <w:outlineLvl w:val="0"/>
        <w:rPr>
          <w:lang w:val="pt-BR"/>
        </w:rPr>
      </w:pPr>
      <w:r>
        <w:rPr>
          <w:lang w:val="pt-BR"/>
        </w:rPr>
        <w:lastRenderedPageBreak/>
        <w:t>Histórico de Revisão</w:t>
      </w:r>
    </w:p>
    <w:p w14:paraId="71AFBF20" w14:textId="77777777" w:rsidR="008A4710" w:rsidRDefault="008A4710">
      <w:pPr>
        <w:rPr>
          <w:lang w:val="pt-B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1418"/>
        <w:gridCol w:w="4398"/>
        <w:gridCol w:w="2304"/>
      </w:tblGrid>
      <w:tr w:rsidR="008A4710" w14:paraId="1F12D031" w14:textId="77777777">
        <w:tc>
          <w:tcPr>
            <w:tcW w:w="1384" w:type="dxa"/>
            <w:shd w:val="clear" w:color="auto" w:fill="D9D9D9"/>
          </w:tcPr>
          <w:p w14:paraId="7E44217D" w14:textId="77777777" w:rsidR="008A4710" w:rsidRDefault="008A4710">
            <w:pPr>
              <w:jc w:val="center"/>
              <w:rPr>
                <w:b/>
                <w:bCs/>
                <w:lang w:val="pt-BR"/>
              </w:rPr>
            </w:pPr>
            <w:r>
              <w:rPr>
                <w:b/>
                <w:bCs/>
                <w:lang w:val="pt-BR"/>
              </w:rPr>
              <w:t>Data</w:t>
            </w:r>
          </w:p>
        </w:tc>
        <w:tc>
          <w:tcPr>
            <w:tcW w:w="1418" w:type="dxa"/>
            <w:shd w:val="clear" w:color="auto" w:fill="D9D9D9"/>
          </w:tcPr>
          <w:p w14:paraId="16C5A3C9" w14:textId="77777777" w:rsidR="008A4710" w:rsidRDefault="008A4710">
            <w:pPr>
              <w:jc w:val="center"/>
              <w:rPr>
                <w:b/>
                <w:bCs/>
                <w:lang w:val="pt-BR"/>
              </w:rPr>
            </w:pPr>
            <w:r>
              <w:rPr>
                <w:b/>
                <w:bCs/>
                <w:lang w:val="pt-BR"/>
              </w:rPr>
              <w:t>Versão</w:t>
            </w:r>
          </w:p>
        </w:tc>
        <w:tc>
          <w:tcPr>
            <w:tcW w:w="4398" w:type="dxa"/>
            <w:shd w:val="clear" w:color="auto" w:fill="D9D9D9"/>
          </w:tcPr>
          <w:p w14:paraId="372914BC" w14:textId="77777777" w:rsidR="008A4710" w:rsidRDefault="008A4710">
            <w:pPr>
              <w:jc w:val="center"/>
              <w:rPr>
                <w:b/>
                <w:bCs/>
                <w:lang w:val="pt-BR"/>
              </w:rPr>
            </w:pPr>
            <w:r>
              <w:rPr>
                <w:b/>
                <w:bCs/>
                <w:lang w:val="pt-BR"/>
              </w:rPr>
              <w:t>Descrição</w:t>
            </w:r>
          </w:p>
        </w:tc>
        <w:tc>
          <w:tcPr>
            <w:tcW w:w="2304" w:type="dxa"/>
            <w:shd w:val="clear" w:color="auto" w:fill="D9D9D9"/>
          </w:tcPr>
          <w:p w14:paraId="3E0D4B69" w14:textId="77777777" w:rsidR="008A4710" w:rsidRDefault="008A4710">
            <w:pPr>
              <w:jc w:val="center"/>
              <w:rPr>
                <w:b/>
                <w:bCs/>
                <w:lang w:val="pt-BR"/>
              </w:rPr>
            </w:pPr>
            <w:r>
              <w:rPr>
                <w:b/>
                <w:bCs/>
                <w:lang w:val="pt-BR"/>
              </w:rPr>
              <w:t>Autor</w:t>
            </w:r>
          </w:p>
        </w:tc>
      </w:tr>
      <w:tr w:rsidR="008A4710" w14:paraId="1BEB784B" w14:textId="77777777">
        <w:tc>
          <w:tcPr>
            <w:tcW w:w="1384" w:type="dxa"/>
          </w:tcPr>
          <w:p w14:paraId="2FC9A17F" w14:textId="77777777" w:rsidR="008A4710" w:rsidRDefault="00B62443">
            <w:pPr>
              <w:rPr>
                <w:lang w:val="pt-BR"/>
              </w:rPr>
            </w:pPr>
            <w:r>
              <w:rPr>
                <w:lang w:val="pt-BR"/>
              </w:rPr>
              <w:t>22/10/2017</w:t>
            </w:r>
          </w:p>
        </w:tc>
        <w:tc>
          <w:tcPr>
            <w:tcW w:w="1418" w:type="dxa"/>
          </w:tcPr>
          <w:p w14:paraId="654559BB" w14:textId="77777777" w:rsidR="008A4710" w:rsidRDefault="00B62443">
            <w:pPr>
              <w:rPr>
                <w:lang w:val="pt-BR"/>
              </w:rPr>
            </w:pPr>
            <w:r>
              <w:rPr>
                <w:lang w:val="pt-BR"/>
              </w:rPr>
              <w:t>1.0</w:t>
            </w:r>
          </w:p>
        </w:tc>
        <w:tc>
          <w:tcPr>
            <w:tcW w:w="4398" w:type="dxa"/>
          </w:tcPr>
          <w:p w14:paraId="3090378C" w14:textId="77777777" w:rsidR="008A4710" w:rsidRDefault="00B62443">
            <w:pPr>
              <w:rPr>
                <w:lang w:val="pt-BR"/>
              </w:rPr>
            </w:pPr>
            <w:r>
              <w:rPr>
                <w:lang w:val="pt-BR"/>
              </w:rPr>
              <w:t>Plano de teste Inicial</w:t>
            </w:r>
          </w:p>
        </w:tc>
        <w:tc>
          <w:tcPr>
            <w:tcW w:w="2304" w:type="dxa"/>
          </w:tcPr>
          <w:p w14:paraId="27AFBCD1" w14:textId="77777777" w:rsidR="008A4710" w:rsidRDefault="00B62443">
            <w:pPr>
              <w:rPr>
                <w:lang w:val="pt-BR"/>
              </w:rPr>
            </w:pPr>
            <w:r>
              <w:rPr>
                <w:lang w:val="pt-BR"/>
              </w:rPr>
              <w:t>Claudio Santos</w:t>
            </w:r>
          </w:p>
        </w:tc>
      </w:tr>
      <w:tr w:rsidR="008A4710" w14:paraId="485199CD" w14:textId="77777777">
        <w:tc>
          <w:tcPr>
            <w:tcW w:w="1384" w:type="dxa"/>
          </w:tcPr>
          <w:p w14:paraId="33728AF9" w14:textId="77777777" w:rsidR="008A4710" w:rsidRDefault="000F253A">
            <w:pPr>
              <w:rPr>
                <w:lang w:val="pt-BR"/>
              </w:rPr>
            </w:pPr>
            <w:r>
              <w:rPr>
                <w:lang w:val="pt-BR"/>
              </w:rPr>
              <w:t>10/11/17</w:t>
            </w:r>
          </w:p>
        </w:tc>
        <w:tc>
          <w:tcPr>
            <w:tcW w:w="1418" w:type="dxa"/>
          </w:tcPr>
          <w:p w14:paraId="4C4A2F00" w14:textId="77777777" w:rsidR="008A4710" w:rsidRDefault="000F253A" w:rsidP="00357354">
            <w:pPr>
              <w:rPr>
                <w:lang w:val="pt-BR"/>
              </w:rPr>
            </w:pPr>
            <w:r>
              <w:rPr>
                <w:lang w:val="pt-BR"/>
              </w:rPr>
              <w:t>1</w:t>
            </w:r>
            <w:del w:id="3" w:author="lucas severiano" w:date="2017-11-14T20:48:00Z">
              <w:r w:rsidDel="00357354">
                <w:rPr>
                  <w:lang w:val="pt-BR"/>
                </w:rPr>
                <w:delText>,</w:delText>
              </w:r>
            </w:del>
            <w:ins w:id="4" w:author="lucas severiano" w:date="2017-11-14T20:48:00Z">
              <w:r w:rsidR="00357354">
                <w:rPr>
                  <w:lang w:val="pt-BR"/>
                </w:rPr>
                <w:t>.</w:t>
              </w:r>
            </w:ins>
            <w:r>
              <w:rPr>
                <w:lang w:val="pt-BR"/>
              </w:rPr>
              <w:t>1</w:t>
            </w:r>
          </w:p>
        </w:tc>
        <w:tc>
          <w:tcPr>
            <w:tcW w:w="4398" w:type="dxa"/>
          </w:tcPr>
          <w:p w14:paraId="54F9E3D9" w14:textId="77777777" w:rsidR="008A4710" w:rsidRDefault="000F253A">
            <w:pPr>
              <w:rPr>
                <w:lang w:val="pt-BR"/>
              </w:rPr>
            </w:pPr>
            <w:r>
              <w:rPr>
                <w:lang w:val="pt-BR"/>
              </w:rPr>
              <w:t>Plano de testes revisado</w:t>
            </w:r>
          </w:p>
        </w:tc>
        <w:tc>
          <w:tcPr>
            <w:tcW w:w="2304" w:type="dxa"/>
          </w:tcPr>
          <w:p w14:paraId="11A6D54D" w14:textId="77777777" w:rsidR="008A4710" w:rsidRDefault="000F253A">
            <w:pPr>
              <w:rPr>
                <w:lang w:val="pt-BR"/>
              </w:rPr>
            </w:pPr>
            <w:r>
              <w:rPr>
                <w:lang w:val="pt-BR"/>
              </w:rPr>
              <w:t>Jararacucu</w:t>
            </w:r>
          </w:p>
        </w:tc>
      </w:tr>
      <w:tr w:rsidR="008A4710" w14:paraId="0BF44F2A" w14:textId="77777777">
        <w:tc>
          <w:tcPr>
            <w:tcW w:w="1384" w:type="dxa"/>
          </w:tcPr>
          <w:p w14:paraId="7D863B77" w14:textId="77777777" w:rsidR="008A4710" w:rsidRDefault="008A4710">
            <w:pPr>
              <w:rPr>
                <w:lang w:val="pt-BR"/>
              </w:rPr>
            </w:pPr>
          </w:p>
        </w:tc>
        <w:tc>
          <w:tcPr>
            <w:tcW w:w="1418" w:type="dxa"/>
          </w:tcPr>
          <w:p w14:paraId="21A436F3" w14:textId="77777777" w:rsidR="008A4710" w:rsidRDefault="008A4710">
            <w:pPr>
              <w:rPr>
                <w:lang w:val="pt-BR"/>
              </w:rPr>
            </w:pPr>
          </w:p>
        </w:tc>
        <w:tc>
          <w:tcPr>
            <w:tcW w:w="4398" w:type="dxa"/>
          </w:tcPr>
          <w:p w14:paraId="33DCBF5A" w14:textId="77777777" w:rsidR="008A4710" w:rsidRDefault="008A4710">
            <w:pPr>
              <w:rPr>
                <w:lang w:val="pt-BR"/>
              </w:rPr>
            </w:pPr>
          </w:p>
        </w:tc>
        <w:tc>
          <w:tcPr>
            <w:tcW w:w="2304" w:type="dxa"/>
          </w:tcPr>
          <w:p w14:paraId="36A5A694" w14:textId="77777777" w:rsidR="008A4710" w:rsidRDefault="008A4710">
            <w:pPr>
              <w:rPr>
                <w:lang w:val="pt-BR"/>
              </w:rPr>
            </w:pPr>
          </w:p>
        </w:tc>
      </w:tr>
      <w:tr w:rsidR="008A4710" w14:paraId="15724F4B" w14:textId="77777777">
        <w:tc>
          <w:tcPr>
            <w:tcW w:w="1384" w:type="dxa"/>
          </w:tcPr>
          <w:p w14:paraId="368DB81A" w14:textId="77777777" w:rsidR="008A4710" w:rsidRDefault="008A4710">
            <w:pPr>
              <w:rPr>
                <w:lang w:val="pt-BR"/>
              </w:rPr>
            </w:pPr>
          </w:p>
        </w:tc>
        <w:tc>
          <w:tcPr>
            <w:tcW w:w="1418" w:type="dxa"/>
          </w:tcPr>
          <w:p w14:paraId="75DC9FF9" w14:textId="77777777" w:rsidR="008A4710" w:rsidRDefault="008A4710">
            <w:pPr>
              <w:rPr>
                <w:lang w:val="pt-BR"/>
              </w:rPr>
            </w:pPr>
          </w:p>
        </w:tc>
        <w:tc>
          <w:tcPr>
            <w:tcW w:w="4398" w:type="dxa"/>
          </w:tcPr>
          <w:p w14:paraId="2BF20E31" w14:textId="77777777" w:rsidR="008A4710" w:rsidRDefault="008A4710">
            <w:pPr>
              <w:rPr>
                <w:lang w:val="pt-BR"/>
              </w:rPr>
            </w:pPr>
          </w:p>
        </w:tc>
        <w:tc>
          <w:tcPr>
            <w:tcW w:w="2304" w:type="dxa"/>
          </w:tcPr>
          <w:p w14:paraId="001735A9" w14:textId="77777777" w:rsidR="008A4710" w:rsidRDefault="008A4710">
            <w:pPr>
              <w:rPr>
                <w:lang w:val="pt-BR"/>
              </w:rPr>
            </w:pPr>
          </w:p>
        </w:tc>
      </w:tr>
    </w:tbl>
    <w:p w14:paraId="5D589AE1" w14:textId="77777777" w:rsidR="008A4710" w:rsidRDefault="008A4710">
      <w:pPr>
        <w:rPr>
          <w:rFonts w:ascii="Arial" w:hAnsi="Arial"/>
          <w:lang w:val="pt-BR"/>
        </w:rPr>
      </w:pPr>
    </w:p>
    <w:p w14:paraId="2B3A9ECC" w14:textId="77777777" w:rsidR="008A4710" w:rsidRDefault="008A4710">
      <w:pPr>
        <w:pStyle w:val="Title"/>
        <w:outlineLvl w:val="0"/>
        <w:rPr>
          <w:lang w:val="pt-BR"/>
        </w:rPr>
      </w:pPr>
      <w:r>
        <w:rPr>
          <w:lang w:val="pt-BR"/>
        </w:rPr>
        <w:br w:type="page"/>
      </w:r>
      <w:r>
        <w:rPr>
          <w:lang w:val="pt-BR"/>
        </w:rPr>
        <w:lastRenderedPageBreak/>
        <w:t>Sumário</w:t>
      </w:r>
    </w:p>
    <w:p w14:paraId="02EABF72" w14:textId="77777777" w:rsidR="008A4710" w:rsidRDefault="008A4710">
      <w:pPr>
        <w:pStyle w:val="TOC1"/>
        <w:tabs>
          <w:tab w:val="left" w:pos="432"/>
        </w:tabs>
        <w:rPr>
          <w:noProof/>
          <w:sz w:val="24"/>
          <w:szCs w:val="24"/>
          <w:lang w:val="pt-BR" w:eastAsia="pt-BR"/>
        </w:rPr>
      </w:pPr>
      <w:r>
        <w:rPr>
          <w:lang w:val="pt-BR"/>
        </w:rPr>
        <w:fldChar w:fldCharType="begin"/>
      </w:r>
      <w:r>
        <w:rPr>
          <w:lang w:val="pt-BR"/>
        </w:rPr>
        <w:instrText xml:space="preserve"> TOC \o "1-3" \h \z </w:instrText>
      </w:r>
      <w:r>
        <w:rPr>
          <w:lang w:val="pt-BR"/>
        </w:rPr>
        <w:fldChar w:fldCharType="separate"/>
      </w:r>
      <w:hyperlink w:anchor="_Toc22094979" w:history="1">
        <w:r>
          <w:rPr>
            <w:rStyle w:val="Hyperlink"/>
            <w:noProof/>
            <w:lang w:val="pt-BR"/>
          </w:rPr>
          <w:t>1.</w:t>
        </w:r>
        <w:r>
          <w:rPr>
            <w:noProof/>
            <w:sz w:val="24"/>
            <w:szCs w:val="24"/>
            <w:lang w:val="pt-BR" w:eastAsia="pt-BR"/>
          </w:rPr>
          <w:tab/>
        </w:r>
        <w:r>
          <w:rPr>
            <w:rStyle w:val="Hyperlink"/>
            <w:noProof/>
            <w:lang w:val="pt-BR"/>
          </w:rPr>
          <w:t>Introdução</w:t>
        </w:r>
        <w:r>
          <w:rPr>
            <w:noProof/>
            <w:webHidden/>
          </w:rPr>
          <w:tab/>
        </w:r>
        <w:r>
          <w:rPr>
            <w:noProof/>
            <w:webHidden/>
          </w:rPr>
          <w:fldChar w:fldCharType="begin"/>
        </w:r>
        <w:r>
          <w:rPr>
            <w:noProof/>
            <w:webHidden/>
          </w:rPr>
          <w:instrText xml:space="preserve"> PAGEREF _Toc22094979 \h </w:instrText>
        </w:r>
        <w:r>
          <w:rPr>
            <w:noProof/>
            <w:webHidden/>
          </w:rPr>
        </w:r>
        <w:r>
          <w:rPr>
            <w:noProof/>
            <w:webHidden/>
          </w:rPr>
          <w:fldChar w:fldCharType="separate"/>
        </w:r>
        <w:r>
          <w:rPr>
            <w:noProof/>
            <w:webHidden/>
          </w:rPr>
          <w:t>4</w:t>
        </w:r>
        <w:r>
          <w:rPr>
            <w:noProof/>
            <w:webHidden/>
          </w:rPr>
          <w:fldChar w:fldCharType="end"/>
        </w:r>
      </w:hyperlink>
    </w:p>
    <w:p w14:paraId="02BF28E6" w14:textId="77777777" w:rsidR="008A4710" w:rsidRDefault="00902DED">
      <w:pPr>
        <w:pStyle w:val="TOC2"/>
        <w:tabs>
          <w:tab w:val="left" w:pos="990"/>
        </w:tabs>
        <w:rPr>
          <w:noProof/>
          <w:sz w:val="24"/>
          <w:szCs w:val="24"/>
          <w:lang w:val="pt-BR" w:eastAsia="pt-BR"/>
        </w:rPr>
      </w:pPr>
      <w:hyperlink w:anchor="_Toc22094980" w:history="1">
        <w:r w:rsidR="008A4710">
          <w:rPr>
            <w:rStyle w:val="Hyperlink"/>
            <w:noProof/>
            <w:lang w:val="pt-BR"/>
          </w:rPr>
          <w:t>1.1</w:t>
        </w:r>
        <w:r w:rsidR="008A4710">
          <w:rPr>
            <w:noProof/>
            <w:sz w:val="24"/>
            <w:szCs w:val="24"/>
            <w:lang w:val="pt-BR" w:eastAsia="pt-BR"/>
          </w:rPr>
          <w:tab/>
        </w:r>
        <w:r w:rsidR="008A4710">
          <w:rPr>
            <w:rStyle w:val="Hyperlink"/>
            <w:noProof/>
            <w:lang w:val="pt-BR"/>
          </w:rPr>
          <w:t>Finalidade</w:t>
        </w:r>
        <w:r w:rsidR="008A4710">
          <w:rPr>
            <w:noProof/>
            <w:webHidden/>
          </w:rPr>
          <w:tab/>
        </w:r>
        <w:r w:rsidR="008A4710">
          <w:rPr>
            <w:noProof/>
            <w:webHidden/>
          </w:rPr>
          <w:fldChar w:fldCharType="begin"/>
        </w:r>
        <w:r w:rsidR="008A4710">
          <w:rPr>
            <w:noProof/>
            <w:webHidden/>
          </w:rPr>
          <w:instrText xml:space="preserve"> PAGEREF _Toc22094980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14:paraId="7A90A0AC" w14:textId="77777777" w:rsidR="008A4710" w:rsidRDefault="00902DED">
      <w:pPr>
        <w:pStyle w:val="TOC2"/>
        <w:tabs>
          <w:tab w:val="left" w:pos="990"/>
        </w:tabs>
        <w:rPr>
          <w:noProof/>
          <w:sz w:val="24"/>
          <w:szCs w:val="24"/>
          <w:lang w:val="pt-BR" w:eastAsia="pt-BR"/>
        </w:rPr>
      </w:pPr>
      <w:hyperlink w:anchor="_Toc22094981" w:history="1">
        <w:r w:rsidR="008A4710">
          <w:rPr>
            <w:rStyle w:val="Hyperlink"/>
            <w:noProof/>
            <w:lang w:val="pt-BR"/>
          </w:rPr>
          <w:t>1.2</w:t>
        </w:r>
        <w:r w:rsidR="008A4710">
          <w:rPr>
            <w:noProof/>
            <w:sz w:val="24"/>
            <w:szCs w:val="24"/>
            <w:lang w:val="pt-BR" w:eastAsia="pt-BR"/>
          </w:rPr>
          <w:tab/>
        </w:r>
        <w:r w:rsidR="008A4710">
          <w:rPr>
            <w:rStyle w:val="Hyperlink"/>
            <w:noProof/>
            <w:lang w:val="pt-BR"/>
          </w:rPr>
          <w:t>Escopo</w:t>
        </w:r>
        <w:r w:rsidR="008A4710">
          <w:rPr>
            <w:noProof/>
            <w:webHidden/>
          </w:rPr>
          <w:tab/>
        </w:r>
        <w:r w:rsidR="008A4710">
          <w:rPr>
            <w:noProof/>
            <w:webHidden/>
          </w:rPr>
          <w:fldChar w:fldCharType="begin"/>
        </w:r>
        <w:r w:rsidR="008A4710">
          <w:rPr>
            <w:noProof/>
            <w:webHidden/>
          </w:rPr>
          <w:instrText xml:space="preserve"> PAGEREF _Toc22094981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14:paraId="1970E244" w14:textId="77777777" w:rsidR="008A4710" w:rsidRDefault="00902DED">
      <w:pPr>
        <w:pStyle w:val="TOC2"/>
        <w:tabs>
          <w:tab w:val="left" w:pos="990"/>
        </w:tabs>
        <w:rPr>
          <w:noProof/>
          <w:sz w:val="24"/>
          <w:szCs w:val="24"/>
          <w:lang w:val="pt-BR" w:eastAsia="pt-BR"/>
        </w:rPr>
      </w:pPr>
      <w:hyperlink w:anchor="_Toc22094982" w:history="1">
        <w:r w:rsidR="008A4710">
          <w:rPr>
            <w:rStyle w:val="Hyperlink"/>
            <w:noProof/>
            <w:lang w:val="pt-BR"/>
          </w:rPr>
          <w:t>1.3</w:t>
        </w:r>
        <w:r w:rsidR="008A4710">
          <w:rPr>
            <w:noProof/>
            <w:sz w:val="24"/>
            <w:szCs w:val="24"/>
            <w:lang w:val="pt-BR" w:eastAsia="pt-BR"/>
          </w:rPr>
          <w:tab/>
        </w:r>
        <w:r w:rsidR="008A4710">
          <w:rPr>
            <w:rStyle w:val="Hyperlink"/>
            <w:noProof/>
            <w:lang w:val="pt-BR"/>
          </w:rPr>
          <w:t>Definições, Acrônimos, e Abreviações</w:t>
        </w:r>
        <w:r w:rsidR="008A4710">
          <w:rPr>
            <w:noProof/>
            <w:webHidden/>
          </w:rPr>
          <w:tab/>
        </w:r>
        <w:r w:rsidR="008A4710">
          <w:rPr>
            <w:noProof/>
            <w:webHidden/>
          </w:rPr>
          <w:fldChar w:fldCharType="begin"/>
        </w:r>
        <w:r w:rsidR="008A4710">
          <w:rPr>
            <w:noProof/>
            <w:webHidden/>
          </w:rPr>
          <w:instrText xml:space="preserve"> PAGEREF _Toc22094982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14:paraId="1AA4F963" w14:textId="77777777" w:rsidR="008A4710" w:rsidRDefault="00902DED">
      <w:pPr>
        <w:pStyle w:val="TOC2"/>
        <w:tabs>
          <w:tab w:val="left" w:pos="990"/>
        </w:tabs>
        <w:rPr>
          <w:noProof/>
          <w:sz w:val="24"/>
          <w:szCs w:val="24"/>
          <w:lang w:val="pt-BR" w:eastAsia="pt-BR"/>
        </w:rPr>
      </w:pPr>
      <w:hyperlink w:anchor="_Toc22094983" w:history="1">
        <w:r w:rsidR="008A4710">
          <w:rPr>
            <w:rStyle w:val="Hyperlink"/>
            <w:noProof/>
            <w:lang w:val="pt-BR"/>
          </w:rPr>
          <w:t>1.4</w:t>
        </w:r>
        <w:r w:rsidR="008A4710">
          <w:rPr>
            <w:noProof/>
            <w:sz w:val="24"/>
            <w:szCs w:val="24"/>
            <w:lang w:val="pt-BR" w:eastAsia="pt-BR"/>
          </w:rPr>
          <w:tab/>
        </w:r>
        <w:r w:rsidR="008A4710">
          <w:rPr>
            <w:rStyle w:val="Hyperlink"/>
            <w:noProof/>
            <w:lang w:val="pt-BR"/>
          </w:rPr>
          <w:t>Referências</w:t>
        </w:r>
        <w:r w:rsidR="008A4710">
          <w:rPr>
            <w:noProof/>
            <w:webHidden/>
          </w:rPr>
          <w:tab/>
        </w:r>
        <w:r w:rsidR="008A4710">
          <w:rPr>
            <w:noProof/>
            <w:webHidden/>
          </w:rPr>
          <w:fldChar w:fldCharType="begin"/>
        </w:r>
        <w:r w:rsidR="008A4710">
          <w:rPr>
            <w:noProof/>
            <w:webHidden/>
          </w:rPr>
          <w:instrText xml:space="preserve"> PAGEREF _Toc22094983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14:paraId="460004A9" w14:textId="77777777" w:rsidR="008A4710" w:rsidRDefault="00902DED">
      <w:pPr>
        <w:pStyle w:val="TOC2"/>
        <w:tabs>
          <w:tab w:val="left" w:pos="990"/>
        </w:tabs>
        <w:rPr>
          <w:noProof/>
          <w:sz w:val="24"/>
          <w:szCs w:val="24"/>
          <w:lang w:val="pt-BR" w:eastAsia="pt-BR"/>
        </w:rPr>
      </w:pPr>
      <w:hyperlink w:anchor="_Toc22094984" w:history="1">
        <w:r w:rsidR="008A4710">
          <w:rPr>
            <w:rStyle w:val="Hyperlink"/>
            <w:noProof/>
            <w:lang w:val="pt-BR"/>
          </w:rPr>
          <w:t>1.5</w:t>
        </w:r>
        <w:r w:rsidR="008A4710">
          <w:rPr>
            <w:noProof/>
            <w:sz w:val="24"/>
            <w:szCs w:val="24"/>
            <w:lang w:val="pt-BR" w:eastAsia="pt-BR"/>
          </w:rPr>
          <w:tab/>
        </w:r>
        <w:r w:rsidR="008A4710">
          <w:rPr>
            <w:rStyle w:val="Hyperlink"/>
            <w:noProof/>
            <w:lang w:val="pt-BR"/>
          </w:rPr>
          <w:t>Visão geral</w:t>
        </w:r>
        <w:r w:rsidR="008A4710">
          <w:rPr>
            <w:noProof/>
            <w:webHidden/>
          </w:rPr>
          <w:tab/>
        </w:r>
        <w:r w:rsidR="008A4710">
          <w:rPr>
            <w:noProof/>
            <w:webHidden/>
          </w:rPr>
          <w:fldChar w:fldCharType="begin"/>
        </w:r>
        <w:r w:rsidR="008A4710">
          <w:rPr>
            <w:noProof/>
            <w:webHidden/>
          </w:rPr>
          <w:instrText xml:space="preserve"> PAGEREF _Toc22094984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14:paraId="09BF9BFE" w14:textId="77777777" w:rsidR="008A4710" w:rsidRDefault="00902DED">
      <w:pPr>
        <w:pStyle w:val="TOC1"/>
        <w:tabs>
          <w:tab w:val="left" w:pos="432"/>
        </w:tabs>
        <w:rPr>
          <w:noProof/>
          <w:sz w:val="24"/>
          <w:szCs w:val="24"/>
          <w:lang w:val="pt-BR" w:eastAsia="pt-BR"/>
        </w:rPr>
      </w:pPr>
      <w:hyperlink w:anchor="_Toc22094985" w:history="1">
        <w:r w:rsidR="008A4710">
          <w:rPr>
            <w:rStyle w:val="Hyperlink"/>
            <w:noProof/>
            <w:lang w:val="pt-BR"/>
          </w:rPr>
          <w:t>2.</w:t>
        </w:r>
        <w:r w:rsidR="008A4710">
          <w:rPr>
            <w:noProof/>
            <w:sz w:val="24"/>
            <w:szCs w:val="24"/>
            <w:lang w:val="pt-BR" w:eastAsia="pt-BR"/>
          </w:rPr>
          <w:tab/>
        </w:r>
        <w:r w:rsidR="008A4710">
          <w:rPr>
            <w:rStyle w:val="Hyperlink"/>
            <w:noProof/>
            <w:lang w:val="pt-BR"/>
          </w:rPr>
          <w:t>Estratégia de Teste</w:t>
        </w:r>
        <w:r w:rsidR="008A4710">
          <w:rPr>
            <w:noProof/>
            <w:webHidden/>
          </w:rPr>
          <w:tab/>
        </w:r>
        <w:r w:rsidR="008A4710">
          <w:rPr>
            <w:noProof/>
            <w:webHidden/>
          </w:rPr>
          <w:fldChar w:fldCharType="begin"/>
        </w:r>
        <w:r w:rsidR="008A4710">
          <w:rPr>
            <w:noProof/>
            <w:webHidden/>
          </w:rPr>
          <w:instrText xml:space="preserve"> PAGEREF _Toc22094985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14:paraId="16D01586" w14:textId="77777777" w:rsidR="008A4710" w:rsidRDefault="00902DED">
      <w:pPr>
        <w:pStyle w:val="TOC2"/>
        <w:tabs>
          <w:tab w:val="left" w:pos="990"/>
        </w:tabs>
        <w:rPr>
          <w:noProof/>
          <w:sz w:val="24"/>
          <w:szCs w:val="24"/>
          <w:lang w:val="pt-BR" w:eastAsia="pt-BR"/>
        </w:rPr>
      </w:pPr>
      <w:hyperlink w:anchor="_Toc22094986" w:history="1">
        <w:r w:rsidR="008A4710">
          <w:rPr>
            <w:rStyle w:val="Hyperlink"/>
            <w:noProof/>
            <w:lang w:val="pt-BR"/>
          </w:rPr>
          <w:t>2.1</w:t>
        </w:r>
        <w:r w:rsidR="008A4710">
          <w:rPr>
            <w:noProof/>
            <w:sz w:val="24"/>
            <w:szCs w:val="24"/>
            <w:lang w:val="pt-BR" w:eastAsia="pt-BR"/>
          </w:rPr>
          <w:tab/>
        </w:r>
        <w:r w:rsidR="008A4710">
          <w:rPr>
            <w:rStyle w:val="Hyperlink"/>
            <w:noProof/>
            <w:lang w:val="pt-BR"/>
          </w:rPr>
          <w:t>Teste &lt;tipo de teste&gt;</w:t>
        </w:r>
        <w:r w:rsidR="008A4710">
          <w:rPr>
            <w:noProof/>
            <w:webHidden/>
          </w:rPr>
          <w:tab/>
        </w:r>
        <w:r w:rsidR="008A4710">
          <w:rPr>
            <w:noProof/>
            <w:webHidden/>
          </w:rPr>
          <w:fldChar w:fldCharType="begin"/>
        </w:r>
        <w:r w:rsidR="008A4710">
          <w:rPr>
            <w:noProof/>
            <w:webHidden/>
          </w:rPr>
          <w:instrText xml:space="preserve"> PAGEREF _Toc22094986 \h </w:instrText>
        </w:r>
        <w:r w:rsidR="008A4710">
          <w:rPr>
            <w:noProof/>
            <w:webHidden/>
          </w:rPr>
        </w:r>
        <w:r w:rsidR="008A4710">
          <w:rPr>
            <w:noProof/>
            <w:webHidden/>
          </w:rPr>
          <w:fldChar w:fldCharType="separate"/>
        </w:r>
        <w:r w:rsidR="008A4710">
          <w:rPr>
            <w:noProof/>
            <w:webHidden/>
          </w:rPr>
          <w:t>5</w:t>
        </w:r>
        <w:r w:rsidR="008A4710">
          <w:rPr>
            <w:noProof/>
            <w:webHidden/>
          </w:rPr>
          <w:fldChar w:fldCharType="end"/>
        </w:r>
      </w:hyperlink>
    </w:p>
    <w:p w14:paraId="47D67CA3" w14:textId="77777777" w:rsidR="008A4710" w:rsidRDefault="00902DED">
      <w:pPr>
        <w:pStyle w:val="TOC3"/>
        <w:tabs>
          <w:tab w:val="left" w:pos="1630"/>
        </w:tabs>
        <w:rPr>
          <w:bCs w:val="0"/>
          <w:sz w:val="24"/>
          <w:szCs w:val="24"/>
          <w:lang w:val="pt-BR" w:eastAsia="pt-BR"/>
        </w:rPr>
      </w:pPr>
      <w:hyperlink w:anchor="_Toc22094987" w:history="1">
        <w:r w:rsidR="008A4710">
          <w:rPr>
            <w:rStyle w:val="Hyperlink"/>
          </w:rPr>
          <w:t>2.1.1</w:t>
        </w:r>
        <w:r w:rsidR="008A4710">
          <w:rPr>
            <w:bCs w:val="0"/>
            <w:sz w:val="24"/>
            <w:szCs w:val="24"/>
            <w:lang w:val="pt-BR" w:eastAsia="pt-BR"/>
          </w:rPr>
          <w:tab/>
        </w:r>
        <w:r w:rsidR="008A4710">
          <w:rPr>
            <w:rStyle w:val="Hyperlink"/>
          </w:rPr>
          <w:t>Prazo para realização</w:t>
        </w:r>
        <w:r w:rsidR="008A4710">
          <w:rPr>
            <w:webHidden/>
          </w:rPr>
          <w:tab/>
        </w:r>
        <w:r w:rsidR="008A4710">
          <w:rPr>
            <w:webHidden/>
          </w:rPr>
          <w:fldChar w:fldCharType="begin"/>
        </w:r>
        <w:r w:rsidR="008A4710">
          <w:rPr>
            <w:webHidden/>
          </w:rPr>
          <w:instrText xml:space="preserve"> PAGEREF _Toc22094987 \h </w:instrText>
        </w:r>
        <w:r w:rsidR="008A4710">
          <w:rPr>
            <w:webHidden/>
          </w:rPr>
        </w:r>
        <w:r w:rsidR="008A4710">
          <w:rPr>
            <w:webHidden/>
          </w:rPr>
          <w:fldChar w:fldCharType="separate"/>
        </w:r>
        <w:r w:rsidR="008A4710">
          <w:rPr>
            <w:webHidden/>
          </w:rPr>
          <w:t>5</w:t>
        </w:r>
        <w:r w:rsidR="008A4710">
          <w:rPr>
            <w:webHidden/>
          </w:rPr>
          <w:fldChar w:fldCharType="end"/>
        </w:r>
      </w:hyperlink>
    </w:p>
    <w:p w14:paraId="0A785395" w14:textId="77777777" w:rsidR="008A4710" w:rsidRDefault="00902DED">
      <w:pPr>
        <w:pStyle w:val="TOC3"/>
        <w:tabs>
          <w:tab w:val="left" w:pos="1630"/>
        </w:tabs>
        <w:rPr>
          <w:bCs w:val="0"/>
          <w:sz w:val="24"/>
          <w:szCs w:val="24"/>
          <w:lang w:val="pt-BR" w:eastAsia="pt-BR"/>
        </w:rPr>
      </w:pPr>
      <w:hyperlink w:anchor="_Toc22094988" w:history="1">
        <w:r w:rsidR="008A4710">
          <w:rPr>
            <w:rStyle w:val="Hyperlink"/>
          </w:rPr>
          <w:t>2.1.2</w:t>
        </w:r>
        <w:r w:rsidR="008A4710">
          <w:rPr>
            <w:bCs w:val="0"/>
            <w:sz w:val="24"/>
            <w:szCs w:val="24"/>
            <w:lang w:val="pt-BR" w:eastAsia="pt-BR"/>
          </w:rPr>
          <w:tab/>
        </w:r>
        <w:r w:rsidR="008A4710">
          <w:rPr>
            <w:rStyle w:val="Hyperlink"/>
          </w:rPr>
          <w:t>Recursos necessários</w:t>
        </w:r>
        <w:r w:rsidR="008A4710">
          <w:rPr>
            <w:webHidden/>
          </w:rPr>
          <w:tab/>
        </w:r>
        <w:r w:rsidR="008A4710">
          <w:rPr>
            <w:webHidden/>
          </w:rPr>
          <w:fldChar w:fldCharType="begin"/>
        </w:r>
        <w:r w:rsidR="008A4710">
          <w:rPr>
            <w:webHidden/>
          </w:rPr>
          <w:instrText xml:space="preserve"> PAGEREF _Toc22094988 \h </w:instrText>
        </w:r>
        <w:r w:rsidR="008A4710">
          <w:rPr>
            <w:webHidden/>
          </w:rPr>
        </w:r>
        <w:r w:rsidR="008A4710">
          <w:rPr>
            <w:webHidden/>
          </w:rPr>
          <w:fldChar w:fldCharType="separate"/>
        </w:r>
        <w:r w:rsidR="008A4710">
          <w:rPr>
            <w:webHidden/>
          </w:rPr>
          <w:t>5</w:t>
        </w:r>
        <w:r w:rsidR="008A4710">
          <w:rPr>
            <w:webHidden/>
          </w:rPr>
          <w:fldChar w:fldCharType="end"/>
        </w:r>
      </w:hyperlink>
    </w:p>
    <w:p w14:paraId="452B30DA" w14:textId="77777777" w:rsidR="008A4710" w:rsidRDefault="00902DED">
      <w:pPr>
        <w:pStyle w:val="TOC3"/>
        <w:tabs>
          <w:tab w:val="left" w:pos="1630"/>
        </w:tabs>
        <w:rPr>
          <w:bCs w:val="0"/>
          <w:sz w:val="24"/>
          <w:szCs w:val="24"/>
          <w:lang w:val="pt-BR" w:eastAsia="pt-BR"/>
        </w:rPr>
      </w:pPr>
      <w:hyperlink w:anchor="_Toc22094989" w:history="1">
        <w:r w:rsidR="008A4710">
          <w:rPr>
            <w:rStyle w:val="Hyperlink"/>
          </w:rPr>
          <w:t>2.1.3</w:t>
        </w:r>
        <w:r w:rsidR="008A4710">
          <w:rPr>
            <w:bCs w:val="0"/>
            <w:sz w:val="24"/>
            <w:szCs w:val="24"/>
            <w:lang w:val="pt-BR" w:eastAsia="pt-BR"/>
          </w:rPr>
          <w:tab/>
        </w:r>
        <w:r w:rsidR="008A4710">
          <w:rPr>
            <w:rStyle w:val="Hyperlink"/>
          </w:rPr>
          <w:t>Requisitos a serem testados</w:t>
        </w:r>
        <w:r w:rsidR="008A4710">
          <w:rPr>
            <w:webHidden/>
          </w:rPr>
          <w:tab/>
        </w:r>
        <w:r w:rsidR="008A4710">
          <w:rPr>
            <w:webHidden/>
          </w:rPr>
          <w:fldChar w:fldCharType="begin"/>
        </w:r>
        <w:r w:rsidR="008A4710">
          <w:rPr>
            <w:webHidden/>
          </w:rPr>
          <w:instrText xml:space="preserve"> PAGEREF _Toc22094989 \h </w:instrText>
        </w:r>
        <w:r w:rsidR="008A4710">
          <w:rPr>
            <w:webHidden/>
          </w:rPr>
        </w:r>
        <w:r w:rsidR="008A4710">
          <w:rPr>
            <w:webHidden/>
          </w:rPr>
          <w:fldChar w:fldCharType="separate"/>
        </w:r>
        <w:r w:rsidR="008A4710">
          <w:rPr>
            <w:webHidden/>
          </w:rPr>
          <w:t>5</w:t>
        </w:r>
        <w:r w:rsidR="008A4710">
          <w:rPr>
            <w:webHidden/>
          </w:rPr>
          <w:fldChar w:fldCharType="end"/>
        </w:r>
      </w:hyperlink>
    </w:p>
    <w:p w14:paraId="24FDFE1A" w14:textId="77777777" w:rsidR="008A4710" w:rsidRDefault="00902DED">
      <w:pPr>
        <w:pStyle w:val="TOC3"/>
        <w:tabs>
          <w:tab w:val="left" w:pos="1630"/>
        </w:tabs>
        <w:rPr>
          <w:bCs w:val="0"/>
          <w:sz w:val="24"/>
          <w:szCs w:val="24"/>
          <w:lang w:val="pt-BR" w:eastAsia="pt-BR"/>
        </w:rPr>
      </w:pPr>
      <w:hyperlink w:anchor="_Toc22094990" w:history="1">
        <w:r w:rsidR="008A4710">
          <w:rPr>
            <w:rStyle w:val="Hyperlink"/>
          </w:rPr>
          <w:t>2.1.4</w:t>
        </w:r>
        <w:r w:rsidR="008A4710">
          <w:rPr>
            <w:bCs w:val="0"/>
            <w:sz w:val="24"/>
            <w:szCs w:val="24"/>
            <w:lang w:val="pt-BR" w:eastAsia="pt-BR"/>
          </w:rPr>
          <w:tab/>
        </w:r>
        <w:r w:rsidR="008A4710">
          <w:rPr>
            <w:rStyle w:val="Hyperlink"/>
          </w:rPr>
          <w:t>Casos de Teste</w:t>
        </w:r>
        <w:r w:rsidR="008A4710">
          <w:rPr>
            <w:webHidden/>
          </w:rPr>
          <w:tab/>
        </w:r>
        <w:r w:rsidR="008A4710">
          <w:rPr>
            <w:webHidden/>
          </w:rPr>
          <w:fldChar w:fldCharType="begin"/>
        </w:r>
        <w:r w:rsidR="008A4710">
          <w:rPr>
            <w:webHidden/>
          </w:rPr>
          <w:instrText xml:space="preserve"> PAGEREF _Toc22094990 \h </w:instrText>
        </w:r>
        <w:r w:rsidR="008A4710">
          <w:rPr>
            <w:webHidden/>
          </w:rPr>
        </w:r>
        <w:r w:rsidR="008A4710">
          <w:rPr>
            <w:webHidden/>
          </w:rPr>
          <w:fldChar w:fldCharType="separate"/>
        </w:r>
        <w:r w:rsidR="008A4710">
          <w:rPr>
            <w:webHidden/>
          </w:rPr>
          <w:t>5</w:t>
        </w:r>
        <w:r w:rsidR="008A4710">
          <w:rPr>
            <w:webHidden/>
          </w:rPr>
          <w:fldChar w:fldCharType="end"/>
        </w:r>
      </w:hyperlink>
    </w:p>
    <w:p w14:paraId="3F09FC4B" w14:textId="77777777" w:rsidR="008A4710" w:rsidRDefault="00902DED">
      <w:pPr>
        <w:pStyle w:val="TOC1"/>
        <w:tabs>
          <w:tab w:val="left" w:pos="432"/>
        </w:tabs>
        <w:rPr>
          <w:noProof/>
          <w:sz w:val="24"/>
          <w:szCs w:val="24"/>
          <w:lang w:val="pt-BR" w:eastAsia="pt-BR"/>
        </w:rPr>
      </w:pPr>
      <w:hyperlink w:anchor="_Toc22094991" w:history="1">
        <w:r w:rsidR="008A4710">
          <w:rPr>
            <w:rStyle w:val="Hyperlink"/>
            <w:noProof/>
            <w:lang w:val="pt-BR"/>
          </w:rPr>
          <w:t>3.</w:t>
        </w:r>
        <w:r w:rsidR="008A4710">
          <w:rPr>
            <w:noProof/>
            <w:sz w:val="24"/>
            <w:szCs w:val="24"/>
            <w:lang w:val="pt-BR" w:eastAsia="pt-BR"/>
          </w:rPr>
          <w:tab/>
        </w:r>
        <w:r w:rsidR="008A4710">
          <w:rPr>
            <w:rStyle w:val="Hyperlink"/>
            <w:noProof/>
            <w:lang w:val="pt-BR"/>
          </w:rPr>
          <w:t>Resultados dos Testes</w:t>
        </w:r>
        <w:r w:rsidR="008A4710">
          <w:rPr>
            <w:noProof/>
            <w:webHidden/>
          </w:rPr>
          <w:tab/>
        </w:r>
        <w:r w:rsidR="008A4710">
          <w:rPr>
            <w:noProof/>
            <w:webHidden/>
          </w:rPr>
          <w:fldChar w:fldCharType="begin"/>
        </w:r>
        <w:r w:rsidR="008A4710">
          <w:rPr>
            <w:noProof/>
            <w:webHidden/>
          </w:rPr>
          <w:instrText xml:space="preserve"> PAGEREF _Toc22094991 \h </w:instrText>
        </w:r>
        <w:r w:rsidR="008A4710">
          <w:rPr>
            <w:noProof/>
            <w:webHidden/>
          </w:rPr>
        </w:r>
        <w:r w:rsidR="008A4710">
          <w:rPr>
            <w:noProof/>
            <w:webHidden/>
          </w:rPr>
          <w:fldChar w:fldCharType="separate"/>
        </w:r>
        <w:r w:rsidR="008A4710">
          <w:rPr>
            <w:noProof/>
            <w:webHidden/>
          </w:rPr>
          <w:t>5</w:t>
        </w:r>
        <w:r w:rsidR="008A4710">
          <w:rPr>
            <w:noProof/>
            <w:webHidden/>
          </w:rPr>
          <w:fldChar w:fldCharType="end"/>
        </w:r>
      </w:hyperlink>
    </w:p>
    <w:p w14:paraId="7D20A2B5" w14:textId="77777777" w:rsidR="008A4710" w:rsidRDefault="008A4710">
      <w:pPr>
        <w:rPr>
          <w:lang w:val="pt-BR"/>
        </w:rPr>
      </w:pPr>
      <w:r>
        <w:rPr>
          <w:lang w:val="pt-BR"/>
        </w:rPr>
        <w:fldChar w:fldCharType="end"/>
      </w:r>
    </w:p>
    <w:p w14:paraId="680EF54F" w14:textId="77777777" w:rsidR="008A4710" w:rsidRDefault="008A4710">
      <w:pPr>
        <w:pStyle w:val="Title"/>
        <w:outlineLvl w:val="0"/>
        <w:rPr>
          <w:lang w:val="pt-BR"/>
        </w:rPr>
      </w:pPr>
      <w:r>
        <w:rPr>
          <w:lang w:val="pt-BR"/>
        </w:rPr>
        <w:br w:type="page"/>
      </w:r>
      <w:r>
        <w:rPr>
          <w:lang w:val="pt-BR"/>
        </w:rPr>
        <w:lastRenderedPageBreak/>
        <w:fldChar w:fldCharType="begin"/>
      </w:r>
      <w:r>
        <w:rPr>
          <w:lang w:val="pt-BR"/>
        </w:rPr>
        <w:instrText xml:space="preserve"> REF nomeDoc \h </w:instrText>
      </w:r>
      <w:r>
        <w:rPr>
          <w:lang w:val="pt-BR"/>
        </w:rPr>
      </w:r>
      <w:r>
        <w:rPr>
          <w:lang w:val="pt-BR"/>
        </w:rPr>
        <w:fldChar w:fldCharType="separate"/>
      </w:r>
      <w:r>
        <w:rPr>
          <w:lang w:val="pt-BR"/>
        </w:rPr>
        <w:t>Plano de Testes</w:t>
      </w:r>
      <w:r>
        <w:rPr>
          <w:lang w:val="pt-BR"/>
        </w:rPr>
        <w:fldChar w:fldCharType="end"/>
      </w:r>
    </w:p>
    <w:p w14:paraId="20E5C5C5" w14:textId="77777777" w:rsidR="008A4710" w:rsidRDefault="008A4710">
      <w:pPr>
        <w:pStyle w:val="Heading1"/>
        <w:rPr>
          <w:lang w:val="pt-BR"/>
        </w:rPr>
      </w:pPr>
      <w:bookmarkStart w:id="5" w:name="_Toc456598586"/>
      <w:bookmarkStart w:id="6" w:name="_Toc456600917"/>
      <w:bookmarkStart w:id="7" w:name="_Toc534195090"/>
      <w:bookmarkStart w:id="8" w:name="_Toc22094979"/>
      <w:r>
        <w:rPr>
          <w:lang w:val="pt-BR"/>
        </w:rPr>
        <w:t>Introdução</w:t>
      </w:r>
      <w:bookmarkEnd w:id="5"/>
      <w:bookmarkEnd w:id="6"/>
      <w:bookmarkEnd w:id="7"/>
      <w:bookmarkEnd w:id="8"/>
    </w:p>
    <w:p w14:paraId="29E0E9E3" w14:textId="77777777" w:rsidR="008A4710" w:rsidRDefault="008A4710" w:rsidP="00EC0A1C">
      <w:pPr>
        <w:pStyle w:val="Heading2"/>
        <w:rPr>
          <w:lang w:val="pt-BR"/>
        </w:rPr>
      </w:pPr>
      <w:bookmarkStart w:id="9" w:name="_Toc534195091"/>
      <w:bookmarkStart w:id="10" w:name="_Toc22094980"/>
      <w:r>
        <w:rPr>
          <w:lang w:val="pt-BR"/>
        </w:rPr>
        <w:t>Finalidade</w:t>
      </w:r>
      <w:bookmarkEnd w:id="9"/>
      <w:bookmarkEnd w:id="10"/>
    </w:p>
    <w:p w14:paraId="347982B5" w14:textId="77777777" w:rsidR="00EC0A1C" w:rsidRPr="00EC0A1C" w:rsidRDefault="00EC0A1C" w:rsidP="00EC0A1C">
      <w:pPr>
        <w:ind w:left="720"/>
        <w:rPr>
          <w:lang w:val="pt-BR"/>
        </w:rPr>
      </w:pPr>
      <w:r>
        <w:rPr>
          <w:lang w:val="pt-BR"/>
        </w:rPr>
        <w:t>O documento tem a finalidade de documentar os testes que deverão ser efetuados no software Issues Authenticator p</w:t>
      </w:r>
      <w:r w:rsidR="00B62443">
        <w:rPr>
          <w:lang w:val="pt-BR"/>
        </w:rPr>
        <w:t>ara que seja feita a Validação,</w:t>
      </w:r>
      <w:r>
        <w:rPr>
          <w:lang w:val="pt-BR"/>
        </w:rPr>
        <w:t xml:space="preserve"> Verificação</w:t>
      </w:r>
      <w:r w:rsidR="00B62443">
        <w:rPr>
          <w:lang w:val="pt-BR"/>
        </w:rPr>
        <w:t xml:space="preserve"> e Teste</w:t>
      </w:r>
      <w:r>
        <w:rPr>
          <w:lang w:val="pt-BR"/>
        </w:rPr>
        <w:t>.</w:t>
      </w:r>
    </w:p>
    <w:p w14:paraId="34981A0B" w14:textId="77777777" w:rsidR="008A4710" w:rsidRDefault="008A4710">
      <w:pPr>
        <w:pStyle w:val="Heading2"/>
        <w:rPr>
          <w:lang w:val="pt-BR"/>
        </w:rPr>
      </w:pPr>
      <w:bookmarkStart w:id="11" w:name="_Toc456598588"/>
      <w:bookmarkStart w:id="12" w:name="_Toc456600919"/>
      <w:bookmarkStart w:id="13" w:name="_Toc534195092"/>
      <w:bookmarkStart w:id="14" w:name="_Toc22094981"/>
      <w:r>
        <w:rPr>
          <w:lang w:val="pt-BR"/>
        </w:rPr>
        <w:t>Escop</w:t>
      </w:r>
      <w:bookmarkEnd w:id="11"/>
      <w:bookmarkEnd w:id="12"/>
      <w:r>
        <w:rPr>
          <w:lang w:val="pt-BR"/>
        </w:rPr>
        <w:t>o</w:t>
      </w:r>
      <w:bookmarkEnd w:id="13"/>
      <w:bookmarkEnd w:id="14"/>
    </w:p>
    <w:p w14:paraId="4A2BEBFE" w14:textId="77777777" w:rsidR="00EC0A1C" w:rsidRPr="00EC0A1C" w:rsidRDefault="00B62443" w:rsidP="00EC0A1C">
      <w:pPr>
        <w:ind w:left="720"/>
        <w:rPr>
          <w:lang w:val="pt-BR"/>
        </w:rPr>
      </w:pPr>
      <w:r>
        <w:rPr>
          <w:lang w:val="pt-BR"/>
        </w:rPr>
        <w:t>O Escopo será o software</w:t>
      </w:r>
      <w:r w:rsidR="00EC0A1C">
        <w:rPr>
          <w:lang w:val="pt-BR"/>
        </w:rPr>
        <w:t xml:space="preserve"> Issues Authenticator</w:t>
      </w:r>
      <w:r>
        <w:rPr>
          <w:lang w:val="pt-BR"/>
        </w:rPr>
        <w:t xml:space="preserve"> por completo</w:t>
      </w:r>
      <w:r w:rsidR="00EC0A1C">
        <w:rPr>
          <w:lang w:val="pt-BR"/>
        </w:rPr>
        <w:t>, sendo feitos testes funcionais</w:t>
      </w:r>
      <w:r>
        <w:rPr>
          <w:lang w:val="pt-BR"/>
        </w:rPr>
        <w:t xml:space="preserve"> e integração</w:t>
      </w:r>
      <w:r w:rsidR="00EC0A1C">
        <w:rPr>
          <w:lang w:val="pt-BR"/>
        </w:rPr>
        <w:t xml:space="preserve"> no sistema desenvolvido. </w:t>
      </w:r>
    </w:p>
    <w:p w14:paraId="12093A81" w14:textId="77777777" w:rsidR="008A4710" w:rsidRDefault="008A4710">
      <w:pPr>
        <w:pStyle w:val="Heading2"/>
        <w:rPr>
          <w:lang w:val="pt-BR"/>
        </w:rPr>
      </w:pPr>
      <w:bookmarkStart w:id="15" w:name="_Toc456598589"/>
      <w:bookmarkStart w:id="16" w:name="_Toc456600920"/>
      <w:bookmarkStart w:id="17" w:name="_Toc534195093"/>
      <w:bookmarkStart w:id="18" w:name="_Toc6037699"/>
      <w:bookmarkStart w:id="19" w:name="_Toc22094982"/>
      <w:r>
        <w:rPr>
          <w:lang w:val="pt-BR"/>
        </w:rPr>
        <w:t>Definições, Acrônimos, e Abreviações</w:t>
      </w:r>
      <w:bookmarkEnd w:id="15"/>
      <w:bookmarkEnd w:id="16"/>
      <w:bookmarkEnd w:id="17"/>
      <w:bookmarkEnd w:id="18"/>
      <w:bookmarkEnd w:id="19"/>
    </w:p>
    <w:p w14:paraId="0716286E" w14:textId="77777777" w:rsidR="008A4710" w:rsidRDefault="008A4710">
      <w:pPr>
        <w:pStyle w:val="infoblue0"/>
      </w:pPr>
      <w:r>
        <w:t>[Listar aqui todos os termos, definições, siglas, abreviações utilizadas no documento, possibilitando sua correta interpretação. Essa informação pode ser substituída por uma referência ao documento de Glossário, se este foi criado para o projeto.]</w:t>
      </w:r>
    </w:p>
    <w:p w14:paraId="7819B4F6" w14:textId="77777777" w:rsidR="008A4710" w:rsidRDefault="008A4710">
      <w:pPr>
        <w:pStyle w:val="Heading2"/>
        <w:rPr>
          <w:lang w:val="pt-BR"/>
        </w:rPr>
      </w:pPr>
      <w:bookmarkStart w:id="20" w:name="_Toc456598590"/>
      <w:bookmarkStart w:id="21" w:name="_Toc456600921"/>
      <w:bookmarkStart w:id="22" w:name="_Toc534195094"/>
      <w:bookmarkStart w:id="23" w:name="_Toc22094983"/>
      <w:r>
        <w:rPr>
          <w:lang w:val="pt-BR"/>
        </w:rPr>
        <w:t>Referênc</w:t>
      </w:r>
      <w:bookmarkEnd w:id="20"/>
      <w:bookmarkEnd w:id="21"/>
      <w:r>
        <w:rPr>
          <w:lang w:val="pt-BR"/>
        </w:rPr>
        <w:t>ias</w:t>
      </w:r>
      <w:bookmarkEnd w:id="22"/>
      <w:bookmarkEnd w:id="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0"/>
        <w:gridCol w:w="787"/>
        <w:gridCol w:w="878"/>
        <w:gridCol w:w="5023"/>
      </w:tblGrid>
      <w:tr w:rsidR="008A4710" w14:paraId="3C1EB7FC" w14:textId="77777777">
        <w:tc>
          <w:tcPr>
            <w:tcW w:w="3686" w:type="dxa"/>
            <w:shd w:val="clear" w:color="auto" w:fill="D9D9D9"/>
          </w:tcPr>
          <w:p w14:paraId="0D4039A1" w14:textId="77777777" w:rsidR="008A4710" w:rsidRDefault="008A4710">
            <w:pPr>
              <w:jc w:val="center"/>
              <w:rPr>
                <w:b/>
                <w:bCs/>
                <w:lang w:val="pt-BR"/>
              </w:rPr>
            </w:pPr>
            <w:r>
              <w:rPr>
                <w:b/>
                <w:bCs/>
                <w:lang w:val="pt-BR"/>
              </w:rPr>
              <w:t>Título</w:t>
            </w:r>
          </w:p>
        </w:tc>
        <w:tc>
          <w:tcPr>
            <w:tcW w:w="992" w:type="dxa"/>
            <w:shd w:val="clear" w:color="auto" w:fill="D9D9D9"/>
          </w:tcPr>
          <w:p w14:paraId="73EF9D7E" w14:textId="77777777" w:rsidR="008A4710" w:rsidRDefault="008A4710">
            <w:pPr>
              <w:jc w:val="center"/>
              <w:rPr>
                <w:b/>
                <w:bCs/>
                <w:lang w:val="pt-BR"/>
              </w:rPr>
            </w:pPr>
            <w:r>
              <w:rPr>
                <w:b/>
                <w:bCs/>
                <w:lang w:val="pt-BR"/>
              </w:rPr>
              <w:t>Versão</w:t>
            </w:r>
          </w:p>
        </w:tc>
        <w:tc>
          <w:tcPr>
            <w:tcW w:w="992" w:type="dxa"/>
            <w:shd w:val="clear" w:color="auto" w:fill="D9D9D9"/>
          </w:tcPr>
          <w:p w14:paraId="4A79D9F7" w14:textId="77777777" w:rsidR="008A4710" w:rsidRDefault="008A4710">
            <w:pPr>
              <w:jc w:val="center"/>
              <w:rPr>
                <w:b/>
                <w:bCs/>
                <w:lang w:val="pt-BR"/>
              </w:rPr>
            </w:pPr>
            <w:r>
              <w:rPr>
                <w:b/>
                <w:bCs/>
                <w:lang w:val="pt-BR"/>
              </w:rPr>
              <w:t>Data</w:t>
            </w:r>
          </w:p>
        </w:tc>
        <w:tc>
          <w:tcPr>
            <w:tcW w:w="2835" w:type="dxa"/>
            <w:shd w:val="clear" w:color="auto" w:fill="D9D9D9"/>
          </w:tcPr>
          <w:p w14:paraId="3FABC7D9" w14:textId="77777777" w:rsidR="008A4710" w:rsidRDefault="008A4710">
            <w:pPr>
              <w:jc w:val="center"/>
              <w:rPr>
                <w:b/>
                <w:bCs/>
                <w:lang w:val="pt-BR"/>
              </w:rPr>
            </w:pPr>
            <w:r>
              <w:rPr>
                <w:b/>
                <w:bCs/>
                <w:lang w:val="pt-BR"/>
              </w:rPr>
              <w:t>Onde pode ser obtido</w:t>
            </w:r>
          </w:p>
        </w:tc>
      </w:tr>
      <w:tr w:rsidR="008A4710" w:rsidRPr="00902DED" w14:paraId="0F451096" w14:textId="77777777">
        <w:tc>
          <w:tcPr>
            <w:tcW w:w="3686" w:type="dxa"/>
          </w:tcPr>
          <w:p w14:paraId="01850476" w14:textId="77777777" w:rsidR="008A4710" w:rsidRDefault="005838F9">
            <w:pPr>
              <w:rPr>
                <w:lang w:val="pt-BR"/>
              </w:rPr>
            </w:pPr>
            <w:r>
              <w:rPr>
                <w:lang w:val="pt-BR"/>
              </w:rPr>
              <w:t>Especificação dos Requisitos</w:t>
            </w:r>
          </w:p>
        </w:tc>
        <w:tc>
          <w:tcPr>
            <w:tcW w:w="992" w:type="dxa"/>
          </w:tcPr>
          <w:p w14:paraId="6708C209" w14:textId="77777777" w:rsidR="008A4710" w:rsidRDefault="0050695F">
            <w:pPr>
              <w:rPr>
                <w:lang w:val="pt-BR"/>
              </w:rPr>
            </w:pPr>
            <w:r>
              <w:rPr>
                <w:lang w:val="pt-BR"/>
              </w:rPr>
              <w:t>1.</w:t>
            </w:r>
            <w:r w:rsidR="000F253A">
              <w:rPr>
                <w:lang w:val="pt-BR"/>
              </w:rPr>
              <w:t>2</w:t>
            </w:r>
          </w:p>
        </w:tc>
        <w:tc>
          <w:tcPr>
            <w:tcW w:w="992" w:type="dxa"/>
          </w:tcPr>
          <w:p w14:paraId="5608C2B0" w14:textId="77777777" w:rsidR="008A4710" w:rsidRDefault="000F253A">
            <w:pPr>
              <w:rPr>
                <w:lang w:val="pt-BR"/>
              </w:rPr>
            </w:pPr>
            <w:r>
              <w:rPr>
                <w:lang w:val="pt-BR"/>
              </w:rPr>
              <w:t>25/10/17</w:t>
            </w:r>
          </w:p>
        </w:tc>
        <w:tc>
          <w:tcPr>
            <w:tcW w:w="2835" w:type="dxa"/>
          </w:tcPr>
          <w:p w14:paraId="2921C310" w14:textId="77777777" w:rsidR="008A4710" w:rsidRDefault="000F253A">
            <w:pPr>
              <w:rPr>
                <w:lang w:val="pt-BR"/>
              </w:rPr>
            </w:pPr>
            <w:r w:rsidRPr="000F253A">
              <w:rPr>
                <w:lang w:val="pt-BR"/>
              </w:rPr>
              <w:t>https://github.com/ESEGroup/IssuesAuthenticatorJararacucu</w:t>
            </w:r>
          </w:p>
        </w:tc>
      </w:tr>
      <w:tr w:rsidR="008A4710" w:rsidRPr="00902DED" w14:paraId="211B6631" w14:textId="77777777">
        <w:tc>
          <w:tcPr>
            <w:tcW w:w="3686" w:type="dxa"/>
          </w:tcPr>
          <w:p w14:paraId="679A00D0" w14:textId="77777777" w:rsidR="008A4710" w:rsidRDefault="005838F9">
            <w:pPr>
              <w:rPr>
                <w:lang w:val="pt-BR"/>
              </w:rPr>
            </w:pPr>
            <w:r>
              <w:rPr>
                <w:lang w:val="pt-BR"/>
              </w:rPr>
              <w:t>Especificação dos casos de uso</w:t>
            </w:r>
          </w:p>
        </w:tc>
        <w:tc>
          <w:tcPr>
            <w:tcW w:w="992" w:type="dxa"/>
          </w:tcPr>
          <w:p w14:paraId="1A1E1FDB" w14:textId="77777777" w:rsidR="008A4710" w:rsidRDefault="0050695F">
            <w:pPr>
              <w:rPr>
                <w:lang w:val="pt-BR"/>
              </w:rPr>
            </w:pPr>
            <w:r>
              <w:rPr>
                <w:lang w:val="pt-BR"/>
              </w:rPr>
              <w:t>1.</w:t>
            </w:r>
            <w:r w:rsidR="000F253A">
              <w:rPr>
                <w:lang w:val="pt-BR"/>
              </w:rPr>
              <w:t>1</w:t>
            </w:r>
          </w:p>
        </w:tc>
        <w:tc>
          <w:tcPr>
            <w:tcW w:w="992" w:type="dxa"/>
          </w:tcPr>
          <w:p w14:paraId="10B8C471" w14:textId="77777777" w:rsidR="008A4710" w:rsidRDefault="000F253A">
            <w:pPr>
              <w:rPr>
                <w:lang w:val="pt-BR"/>
              </w:rPr>
            </w:pPr>
            <w:r>
              <w:rPr>
                <w:lang w:val="pt-BR"/>
              </w:rPr>
              <w:t>28/10/17</w:t>
            </w:r>
          </w:p>
        </w:tc>
        <w:tc>
          <w:tcPr>
            <w:tcW w:w="2835" w:type="dxa"/>
          </w:tcPr>
          <w:p w14:paraId="1B54D927" w14:textId="77777777" w:rsidR="008A4710" w:rsidRDefault="000F253A">
            <w:pPr>
              <w:rPr>
                <w:lang w:val="pt-BR"/>
              </w:rPr>
            </w:pPr>
            <w:r w:rsidRPr="000F253A">
              <w:rPr>
                <w:lang w:val="pt-BR"/>
              </w:rPr>
              <w:t>https://github.com/ESEGroup/IssuesAuthenticatorJararacucu</w:t>
            </w:r>
          </w:p>
        </w:tc>
      </w:tr>
    </w:tbl>
    <w:p w14:paraId="332C220B" w14:textId="77777777" w:rsidR="008A4710" w:rsidRDefault="008A4710">
      <w:pPr>
        <w:rPr>
          <w:lang w:val="pt-BR"/>
        </w:rPr>
      </w:pPr>
    </w:p>
    <w:p w14:paraId="3F22DB56" w14:textId="77777777" w:rsidR="008A4710" w:rsidRDefault="008A4710">
      <w:pPr>
        <w:pStyle w:val="infoblue0"/>
      </w:pPr>
      <w:r>
        <w:t>[Incluir a identificação de todos os documentos referenciados no presente documento. Para cada documento indicar o título, versão (caso tenha),  data e onde o documento pode ser encontrado para consulta.]</w:t>
      </w:r>
    </w:p>
    <w:p w14:paraId="374535D4" w14:textId="77777777" w:rsidR="008A4710" w:rsidRDefault="008A4710">
      <w:pPr>
        <w:pStyle w:val="Heading2"/>
        <w:rPr>
          <w:lang w:val="pt-BR"/>
        </w:rPr>
      </w:pPr>
      <w:bookmarkStart w:id="24" w:name="_Toc534195095"/>
      <w:bookmarkStart w:id="25" w:name="_Toc22094984"/>
      <w:r>
        <w:rPr>
          <w:lang w:val="pt-BR"/>
        </w:rPr>
        <w:t>Visão geral</w:t>
      </w:r>
      <w:bookmarkEnd w:id="24"/>
      <w:bookmarkEnd w:id="25"/>
    </w:p>
    <w:p w14:paraId="752ED9B5" w14:textId="77777777" w:rsidR="005838F9" w:rsidRPr="005838F9" w:rsidRDefault="005838F9" w:rsidP="005838F9">
      <w:pPr>
        <w:ind w:left="720"/>
        <w:rPr>
          <w:lang w:val="pt-BR"/>
        </w:rPr>
      </w:pPr>
      <w:r>
        <w:rPr>
          <w:lang w:val="pt-BR"/>
        </w:rPr>
        <w:t>O documento está organizado da seguinte forma. No Capítulo 2 será mostrado qual a estratégia de teste que será utilizada e quais são os casos de testes. No Capítulo 3 será apresentado os resultados dos testes e as ações que deverão ser tomadas.</w:t>
      </w:r>
    </w:p>
    <w:p w14:paraId="2162F0D6" w14:textId="77777777" w:rsidR="008A4710" w:rsidRDefault="008A4710">
      <w:pPr>
        <w:pStyle w:val="infoblue0"/>
      </w:pPr>
      <w:r>
        <w:t>[Descrever como o restante do documento está organizado.]</w:t>
      </w:r>
    </w:p>
    <w:p w14:paraId="6BBE13C9" w14:textId="77777777" w:rsidR="008A4710" w:rsidRDefault="008A4710">
      <w:pPr>
        <w:pStyle w:val="Heading1"/>
        <w:numPr>
          <w:ilvl w:val="0"/>
          <w:numId w:val="0"/>
        </w:numPr>
        <w:rPr>
          <w:lang w:val="pt-BR"/>
        </w:rPr>
      </w:pPr>
      <w:bookmarkStart w:id="26" w:name="_Toc534195096"/>
    </w:p>
    <w:p w14:paraId="760A023F" w14:textId="77777777" w:rsidR="008A4710" w:rsidRDefault="008A4710">
      <w:pPr>
        <w:pStyle w:val="Heading1"/>
        <w:rPr>
          <w:lang w:val="pt-BR"/>
        </w:rPr>
      </w:pPr>
      <w:bookmarkStart w:id="27" w:name="_Toc22094985"/>
      <w:r>
        <w:rPr>
          <w:lang w:val="pt-BR"/>
        </w:rPr>
        <w:t>Estratégia de Teste</w:t>
      </w:r>
      <w:bookmarkEnd w:id="27"/>
    </w:p>
    <w:p w14:paraId="79053161" w14:textId="77777777" w:rsidR="005838F9" w:rsidRDefault="005838F9" w:rsidP="005838F9">
      <w:pPr>
        <w:ind w:left="720"/>
        <w:rPr>
          <w:lang w:val="pt-BR"/>
        </w:rPr>
      </w:pPr>
    </w:p>
    <w:p w14:paraId="5744583D" w14:textId="77777777" w:rsidR="00B62443" w:rsidRDefault="00B62443" w:rsidP="005838F9">
      <w:pPr>
        <w:ind w:left="720"/>
        <w:rPr>
          <w:lang w:val="pt-BR"/>
        </w:rPr>
      </w:pPr>
      <w:r>
        <w:rPr>
          <w:lang w:val="pt-BR"/>
        </w:rPr>
        <w:t>Serão realizados alguns testes de software, são eles:</w:t>
      </w:r>
    </w:p>
    <w:p w14:paraId="73F9FBB1" w14:textId="77777777" w:rsidR="00B62443" w:rsidRDefault="00B62443" w:rsidP="00B62443">
      <w:pPr>
        <w:ind w:left="720"/>
        <w:rPr>
          <w:lang w:val="pt-BR"/>
        </w:rPr>
      </w:pPr>
      <w:r w:rsidRPr="00B62443">
        <w:rPr>
          <w:lang w:val="pt-BR"/>
        </w:rPr>
        <w:t>-</w:t>
      </w:r>
      <w:r w:rsidRPr="00B62443">
        <w:rPr>
          <w:lang w:val="pt-BR"/>
        </w:rPr>
        <w:tab/>
        <w:t>testes funcionais</w:t>
      </w:r>
    </w:p>
    <w:p w14:paraId="5839A5D8" w14:textId="77777777" w:rsidR="00B62443" w:rsidRPr="00B62443" w:rsidRDefault="00B62443" w:rsidP="00B62443">
      <w:pPr>
        <w:ind w:left="720"/>
        <w:rPr>
          <w:lang w:val="pt-BR"/>
        </w:rPr>
      </w:pPr>
      <w:r w:rsidRPr="00B62443">
        <w:rPr>
          <w:lang w:val="pt-BR"/>
        </w:rPr>
        <w:t>-</w:t>
      </w:r>
      <w:r w:rsidRPr="00B62443">
        <w:rPr>
          <w:lang w:val="pt-BR"/>
        </w:rPr>
        <w:tab/>
        <w:t xml:space="preserve">testes </w:t>
      </w:r>
      <w:r>
        <w:rPr>
          <w:lang w:val="pt-BR"/>
        </w:rPr>
        <w:t>de integração</w:t>
      </w:r>
    </w:p>
    <w:p w14:paraId="369C22B7" w14:textId="77777777" w:rsidR="00B62443" w:rsidRDefault="00B62443" w:rsidP="00B62443">
      <w:pPr>
        <w:ind w:left="720"/>
        <w:rPr>
          <w:lang w:val="pt-BR"/>
        </w:rPr>
      </w:pPr>
      <w:r w:rsidRPr="00B62443">
        <w:rPr>
          <w:lang w:val="pt-BR"/>
        </w:rPr>
        <w:t>-</w:t>
      </w:r>
      <w:r w:rsidRPr="00B62443">
        <w:rPr>
          <w:lang w:val="pt-BR"/>
        </w:rPr>
        <w:tab/>
        <w:t>testes de controle de acesso e segurança</w:t>
      </w:r>
    </w:p>
    <w:p w14:paraId="1EEC98C1" w14:textId="77777777" w:rsidR="00B62443" w:rsidRDefault="00B62443" w:rsidP="00B62443">
      <w:pPr>
        <w:ind w:left="720"/>
        <w:rPr>
          <w:lang w:val="pt-BR"/>
        </w:rPr>
      </w:pPr>
      <w:r>
        <w:rPr>
          <w:lang w:val="pt-BR"/>
        </w:rPr>
        <w:t>-</w:t>
      </w:r>
      <w:r>
        <w:rPr>
          <w:lang w:val="pt-BR"/>
        </w:rPr>
        <w:tab/>
        <w:t>testes de instalação e configuração</w:t>
      </w:r>
    </w:p>
    <w:p w14:paraId="75ACE885" w14:textId="77777777" w:rsidR="008A4710" w:rsidRDefault="008A4710">
      <w:pPr>
        <w:pStyle w:val="Heading2"/>
        <w:rPr>
          <w:lang w:val="pt-BR"/>
        </w:rPr>
      </w:pPr>
      <w:bookmarkStart w:id="28" w:name="_Toc22094986"/>
      <w:r>
        <w:rPr>
          <w:lang w:val="pt-BR"/>
        </w:rPr>
        <w:t xml:space="preserve">Teste </w:t>
      </w:r>
      <w:bookmarkEnd w:id="28"/>
      <w:r w:rsidR="00B62443">
        <w:rPr>
          <w:lang w:val="pt-BR"/>
        </w:rPr>
        <w:t>funcional</w:t>
      </w:r>
    </w:p>
    <w:p w14:paraId="0561304E" w14:textId="77777777" w:rsidR="00CD1046" w:rsidRPr="00CD1046" w:rsidRDefault="00CD1046" w:rsidP="00CD1046">
      <w:pPr>
        <w:ind w:left="720"/>
        <w:rPr>
          <w:lang w:val="pt-BR"/>
        </w:rPr>
      </w:pPr>
      <w:r>
        <w:rPr>
          <w:lang w:val="pt-BR"/>
        </w:rPr>
        <w:t>Serão testados os requisitos funcionais do sistema.</w:t>
      </w:r>
    </w:p>
    <w:p w14:paraId="7C86C8B8" w14:textId="77777777" w:rsidR="005143D1" w:rsidRDefault="008A4710" w:rsidP="00CD1046">
      <w:pPr>
        <w:pStyle w:val="infoblue0"/>
      </w:pPr>
      <w:r>
        <w:t>[Identificar o tipo do teste a ser feito.]</w:t>
      </w:r>
    </w:p>
    <w:p w14:paraId="59CF3760" w14:textId="77777777" w:rsidR="008A4710" w:rsidRDefault="008A4710">
      <w:pPr>
        <w:pStyle w:val="Heading3"/>
      </w:pPr>
      <w:bookmarkStart w:id="29" w:name="_Toc22094987"/>
      <w:r>
        <w:t>Prazo para realização</w:t>
      </w:r>
      <w:bookmarkEnd w:id="29"/>
    </w:p>
    <w:p w14:paraId="7D8C3384" w14:textId="77777777" w:rsidR="00CD1046" w:rsidRPr="000655B6" w:rsidRDefault="00CD1046" w:rsidP="00CD1046">
      <w:pPr>
        <w:pStyle w:val="BodyText"/>
        <w:rPr>
          <w:rFonts w:ascii="Times New Roman" w:hAnsi="Times New Roman"/>
        </w:rPr>
      </w:pPr>
      <w:r w:rsidRPr="000655B6">
        <w:rPr>
          <w:rFonts w:ascii="Times New Roman" w:hAnsi="Times New Roman"/>
        </w:rPr>
        <w:t>Será realizado a partir da entrega do primeiro release.</w:t>
      </w:r>
    </w:p>
    <w:p w14:paraId="06A14066" w14:textId="77777777" w:rsidR="008A4710" w:rsidRDefault="008A4710">
      <w:pPr>
        <w:pStyle w:val="infoblue0"/>
      </w:pPr>
      <w:r>
        <w:t>[Identificar quando, em que momentos, esse tipo de teste vai ser realizado.]</w:t>
      </w:r>
    </w:p>
    <w:p w14:paraId="73303CD4" w14:textId="77777777" w:rsidR="008A4710" w:rsidRDefault="008A4710">
      <w:pPr>
        <w:pStyle w:val="Heading3"/>
      </w:pPr>
      <w:bookmarkStart w:id="30" w:name="_Toc22094988"/>
      <w:r>
        <w:t>Recursos necessários</w:t>
      </w:r>
      <w:bookmarkEnd w:id="30"/>
    </w:p>
    <w:p w14:paraId="1C9A7E90" w14:textId="77777777" w:rsidR="00CD1046" w:rsidRPr="000655B6" w:rsidRDefault="00CD1046" w:rsidP="00CD1046">
      <w:pPr>
        <w:pStyle w:val="BodyText"/>
        <w:rPr>
          <w:rFonts w:ascii="Times New Roman" w:hAnsi="Times New Roman"/>
        </w:rPr>
      </w:pPr>
      <w:r w:rsidRPr="000655B6">
        <w:rPr>
          <w:rFonts w:ascii="Times New Roman" w:hAnsi="Times New Roman"/>
        </w:rPr>
        <w:t>Para a realização desse teste será necessário a uma versão executável do software co</w:t>
      </w:r>
      <w:r w:rsidR="000655B6">
        <w:rPr>
          <w:rFonts w:ascii="Times New Roman" w:hAnsi="Times New Roman"/>
        </w:rPr>
        <w:t>ntendo requisitos funcionais, um smartphone com as especificações do projeto.</w:t>
      </w:r>
    </w:p>
    <w:p w14:paraId="6DF6235D" w14:textId="77777777" w:rsidR="008A4710" w:rsidRDefault="008A4710">
      <w:pPr>
        <w:pStyle w:val="infoblue0"/>
      </w:pPr>
      <w:r>
        <w:t>[Identificar os recursos necessários para o teste, sejam humanos, de software ou de hardware. Se forem testes que envolvam um ambiente controlado pela equipe de Infra-estrutura (ambiente de Homologação ou Produção), é importante repassar as informações do plano para essa equipe.]</w:t>
      </w:r>
    </w:p>
    <w:p w14:paraId="16B7AAD0" w14:textId="77777777" w:rsidR="008A4710" w:rsidRDefault="008A4710">
      <w:pPr>
        <w:pStyle w:val="Heading3"/>
      </w:pPr>
      <w:bookmarkStart w:id="31" w:name="_Toc22094989"/>
      <w:r>
        <w:lastRenderedPageBreak/>
        <w:t>Requisitos a serem testados</w:t>
      </w:r>
      <w:bookmarkEnd w:id="31"/>
    </w:p>
    <w:p w14:paraId="1F20A323" w14:textId="77777777" w:rsidR="0050695F" w:rsidRPr="0050695F" w:rsidRDefault="0050695F" w:rsidP="0050695F">
      <w:pPr>
        <w:pStyle w:val="BodyText"/>
      </w:pPr>
      <w:r>
        <w:t>Usuáro autenticar no Issues Monitoring, Avisar Issues monitoring sobre a entrada e saída do laboratório e Edição de configuração.</w:t>
      </w:r>
    </w:p>
    <w:p w14:paraId="421F4AAF" w14:textId="77777777" w:rsidR="008A4710" w:rsidRDefault="008A4710">
      <w:pPr>
        <w:pStyle w:val="infoblue0"/>
      </w:pPr>
      <w:r>
        <w:t>[Identificar quais requisitos do sistema serão submetidos a esse tipo de teste. Por exemplo, pode ser que exista um requisito de desempenho relacionado a um ou dois casos de uso somente e sendo assim não teria sentido submeter todo o sistema ao teste.]</w:t>
      </w:r>
    </w:p>
    <w:p w14:paraId="4580F4AA" w14:textId="77777777" w:rsidR="008A4710" w:rsidRDefault="008A4710">
      <w:pPr>
        <w:pStyle w:val="Heading3"/>
      </w:pPr>
      <w:bookmarkStart w:id="32" w:name="_Toc22094990"/>
      <w:r>
        <w:t>Casos de Teste</w:t>
      </w:r>
      <w:bookmarkEnd w:id="32"/>
    </w:p>
    <w:p w14:paraId="7F36F678" w14:textId="77777777" w:rsidR="00396011" w:rsidRDefault="00396011" w:rsidP="00396011">
      <w:pPr>
        <w:pStyle w:val="BodyText"/>
        <w:ind w:left="0"/>
      </w:pPr>
    </w:p>
    <w:p w14:paraId="7A9A5C31" w14:textId="77777777" w:rsidR="00396011" w:rsidRDefault="00396011" w:rsidP="00396011">
      <w:pPr>
        <w:pStyle w:val="Heading4"/>
      </w:pPr>
      <w:proofErr w:type="spellStart"/>
      <w:r>
        <w:t>Autenticação</w:t>
      </w:r>
      <w:proofErr w:type="spellEnd"/>
      <w:r>
        <w:t xml:space="preserve"> do </w:t>
      </w:r>
      <w:proofErr w:type="spellStart"/>
      <w:r>
        <w:t>usuário</w:t>
      </w:r>
      <w:proofErr w:type="spellEnd"/>
    </w:p>
    <w:tbl>
      <w:tblPr>
        <w:tblStyle w:val="TableGrid"/>
        <w:tblW w:w="0" w:type="auto"/>
        <w:tblLook w:val="04A0" w:firstRow="1" w:lastRow="0" w:firstColumn="1" w:lastColumn="0" w:noHBand="0" w:noVBand="1"/>
      </w:tblPr>
      <w:tblGrid>
        <w:gridCol w:w="1525"/>
        <w:gridCol w:w="1800"/>
        <w:gridCol w:w="3497"/>
        <w:gridCol w:w="2195"/>
      </w:tblGrid>
      <w:tr w:rsidR="00396011" w:rsidRPr="003B2A91" w14:paraId="23906B72" w14:textId="77777777" w:rsidTr="00396011">
        <w:tc>
          <w:tcPr>
            <w:tcW w:w="1525" w:type="dxa"/>
          </w:tcPr>
          <w:p w14:paraId="0ECFB4B9" w14:textId="77777777" w:rsidR="00396011" w:rsidRPr="003B2A91" w:rsidRDefault="00396011" w:rsidP="00396011">
            <w:pPr>
              <w:jc w:val="center"/>
              <w:rPr>
                <w:b/>
                <w:sz w:val="24"/>
                <w:szCs w:val="24"/>
                <w:rPrChange w:id="33" w:author="lucas severiano" w:date="2017-11-16T16:52:00Z">
                  <w:rPr>
                    <w:b/>
                  </w:rPr>
                </w:rPrChange>
              </w:rPr>
            </w:pPr>
            <w:proofErr w:type="spellStart"/>
            <w:r w:rsidRPr="003B2A91">
              <w:rPr>
                <w:b/>
                <w:sz w:val="24"/>
                <w:szCs w:val="24"/>
                <w:rPrChange w:id="34" w:author="lucas severiano" w:date="2017-11-16T16:52:00Z">
                  <w:rPr>
                    <w:b/>
                  </w:rPr>
                </w:rPrChange>
              </w:rPr>
              <w:t>Caso</w:t>
            </w:r>
            <w:proofErr w:type="spellEnd"/>
            <w:r w:rsidRPr="003B2A91">
              <w:rPr>
                <w:b/>
                <w:sz w:val="24"/>
                <w:szCs w:val="24"/>
                <w:rPrChange w:id="35" w:author="lucas severiano" w:date="2017-11-16T16:52:00Z">
                  <w:rPr>
                    <w:b/>
                  </w:rPr>
                </w:rPrChange>
              </w:rPr>
              <w:t xml:space="preserve"> de teste</w:t>
            </w:r>
          </w:p>
        </w:tc>
        <w:tc>
          <w:tcPr>
            <w:tcW w:w="1800" w:type="dxa"/>
          </w:tcPr>
          <w:p w14:paraId="5154C67E" w14:textId="77777777" w:rsidR="00396011" w:rsidRPr="003B2A91" w:rsidRDefault="00396011" w:rsidP="00396011">
            <w:pPr>
              <w:jc w:val="center"/>
              <w:rPr>
                <w:b/>
                <w:sz w:val="24"/>
                <w:szCs w:val="24"/>
                <w:rPrChange w:id="36" w:author="lucas severiano" w:date="2017-11-16T16:52:00Z">
                  <w:rPr>
                    <w:b/>
                  </w:rPr>
                </w:rPrChange>
              </w:rPr>
            </w:pPr>
            <w:proofErr w:type="spellStart"/>
            <w:r w:rsidRPr="003B2A91">
              <w:rPr>
                <w:b/>
                <w:sz w:val="24"/>
                <w:szCs w:val="24"/>
                <w:rPrChange w:id="37" w:author="lucas severiano" w:date="2017-11-16T16:52:00Z">
                  <w:rPr>
                    <w:b/>
                  </w:rPr>
                </w:rPrChange>
              </w:rPr>
              <w:t>Parâmetro</w:t>
            </w:r>
            <w:proofErr w:type="spellEnd"/>
          </w:p>
        </w:tc>
        <w:tc>
          <w:tcPr>
            <w:tcW w:w="3497" w:type="dxa"/>
          </w:tcPr>
          <w:p w14:paraId="3C4FACD6" w14:textId="77777777" w:rsidR="00396011" w:rsidRPr="003B2A91" w:rsidRDefault="00396011" w:rsidP="00396011">
            <w:pPr>
              <w:jc w:val="center"/>
              <w:rPr>
                <w:b/>
                <w:sz w:val="24"/>
                <w:szCs w:val="24"/>
                <w:rPrChange w:id="38" w:author="lucas severiano" w:date="2017-11-16T16:52:00Z">
                  <w:rPr>
                    <w:b/>
                  </w:rPr>
                </w:rPrChange>
              </w:rPr>
            </w:pPr>
            <w:r w:rsidRPr="003B2A91">
              <w:rPr>
                <w:b/>
                <w:sz w:val="24"/>
                <w:szCs w:val="24"/>
                <w:rPrChange w:id="39" w:author="lucas severiano" w:date="2017-11-16T16:52:00Z">
                  <w:rPr>
                    <w:b/>
                  </w:rPr>
                </w:rPrChange>
              </w:rPr>
              <w:t>Entrada</w:t>
            </w:r>
          </w:p>
        </w:tc>
        <w:tc>
          <w:tcPr>
            <w:tcW w:w="2195" w:type="dxa"/>
          </w:tcPr>
          <w:p w14:paraId="57A65825" w14:textId="77777777" w:rsidR="00396011" w:rsidRPr="003B2A91" w:rsidRDefault="00396011" w:rsidP="00396011">
            <w:pPr>
              <w:jc w:val="center"/>
              <w:rPr>
                <w:b/>
                <w:sz w:val="24"/>
                <w:szCs w:val="24"/>
                <w:rPrChange w:id="40" w:author="lucas severiano" w:date="2017-11-16T16:52:00Z">
                  <w:rPr>
                    <w:b/>
                  </w:rPr>
                </w:rPrChange>
              </w:rPr>
            </w:pPr>
            <w:proofErr w:type="spellStart"/>
            <w:r w:rsidRPr="003B2A91">
              <w:rPr>
                <w:b/>
                <w:sz w:val="24"/>
                <w:szCs w:val="24"/>
                <w:rPrChange w:id="41" w:author="lucas severiano" w:date="2017-11-16T16:52:00Z">
                  <w:rPr>
                    <w:b/>
                  </w:rPr>
                </w:rPrChange>
              </w:rPr>
              <w:t>Resultado</w:t>
            </w:r>
            <w:proofErr w:type="spellEnd"/>
            <w:r w:rsidRPr="003B2A91">
              <w:rPr>
                <w:b/>
                <w:sz w:val="24"/>
                <w:szCs w:val="24"/>
                <w:rPrChange w:id="42" w:author="lucas severiano" w:date="2017-11-16T16:52:00Z">
                  <w:rPr>
                    <w:b/>
                  </w:rPr>
                </w:rPrChange>
              </w:rPr>
              <w:t xml:space="preserve"> </w:t>
            </w:r>
            <w:proofErr w:type="spellStart"/>
            <w:r w:rsidRPr="003B2A91">
              <w:rPr>
                <w:b/>
                <w:sz w:val="24"/>
                <w:szCs w:val="24"/>
                <w:rPrChange w:id="43" w:author="lucas severiano" w:date="2017-11-16T16:52:00Z">
                  <w:rPr>
                    <w:b/>
                  </w:rPr>
                </w:rPrChange>
              </w:rPr>
              <w:t>esperado</w:t>
            </w:r>
            <w:proofErr w:type="spellEnd"/>
          </w:p>
        </w:tc>
      </w:tr>
      <w:tr w:rsidR="00396011" w:rsidRPr="003B2A91" w14:paraId="4D7F69C3" w14:textId="77777777" w:rsidTr="00396011">
        <w:tc>
          <w:tcPr>
            <w:tcW w:w="1525" w:type="dxa"/>
            <w:vMerge w:val="restart"/>
            <w:vAlign w:val="center"/>
          </w:tcPr>
          <w:p w14:paraId="7676AC62" w14:textId="77777777" w:rsidR="00396011" w:rsidRPr="003B2A91" w:rsidRDefault="00396011" w:rsidP="00396011">
            <w:pPr>
              <w:jc w:val="center"/>
              <w:rPr>
                <w:sz w:val="24"/>
                <w:szCs w:val="24"/>
                <w:rPrChange w:id="44" w:author="lucas severiano" w:date="2017-11-16T16:52:00Z">
                  <w:rPr/>
                </w:rPrChange>
              </w:rPr>
            </w:pPr>
            <w:r w:rsidRPr="003B2A91">
              <w:rPr>
                <w:sz w:val="24"/>
                <w:szCs w:val="24"/>
                <w:rPrChange w:id="45" w:author="lucas severiano" w:date="2017-11-16T16:52:00Z">
                  <w:rPr/>
                </w:rPrChange>
              </w:rPr>
              <w:t>1</w:t>
            </w:r>
          </w:p>
        </w:tc>
        <w:tc>
          <w:tcPr>
            <w:tcW w:w="1800" w:type="dxa"/>
          </w:tcPr>
          <w:p w14:paraId="41C01FBE" w14:textId="77777777" w:rsidR="00396011" w:rsidRPr="003B2A91" w:rsidRDefault="00396011" w:rsidP="00396011">
            <w:pPr>
              <w:jc w:val="center"/>
              <w:rPr>
                <w:sz w:val="24"/>
                <w:szCs w:val="24"/>
                <w:rPrChange w:id="46" w:author="lucas severiano" w:date="2017-11-16T16:52:00Z">
                  <w:rPr/>
                </w:rPrChange>
              </w:rPr>
            </w:pPr>
            <w:proofErr w:type="spellStart"/>
            <w:r w:rsidRPr="003B2A91">
              <w:rPr>
                <w:sz w:val="24"/>
                <w:szCs w:val="24"/>
                <w:rPrChange w:id="47" w:author="lucas severiano" w:date="2017-11-16T16:52:00Z">
                  <w:rPr/>
                </w:rPrChange>
              </w:rPr>
              <w:t>Usuário</w:t>
            </w:r>
            <w:proofErr w:type="spellEnd"/>
          </w:p>
        </w:tc>
        <w:tc>
          <w:tcPr>
            <w:tcW w:w="3497" w:type="dxa"/>
          </w:tcPr>
          <w:p w14:paraId="028E847C" w14:textId="77777777" w:rsidR="00396011" w:rsidRPr="003B2A91" w:rsidRDefault="00396011" w:rsidP="00396011">
            <w:pPr>
              <w:jc w:val="center"/>
              <w:rPr>
                <w:sz w:val="24"/>
                <w:szCs w:val="24"/>
                <w:rPrChange w:id="48" w:author="lucas severiano" w:date="2017-11-16T16:52:00Z">
                  <w:rPr/>
                </w:rPrChange>
              </w:rPr>
            </w:pPr>
            <w:proofErr w:type="spellStart"/>
            <w:r w:rsidRPr="003B2A91">
              <w:rPr>
                <w:sz w:val="24"/>
                <w:szCs w:val="24"/>
                <w:rPrChange w:id="49" w:author="lucas severiano" w:date="2017-11-16T16:52:00Z">
                  <w:rPr/>
                </w:rPrChange>
              </w:rPr>
              <w:t>Usuário</w:t>
            </w:r>
            <w:proofErr w:type="spellEnd"/>
            <w:r w:rsidRPr="003B2A91">
              <w:rPr>
                <w:sz w:val="24"/>
                <w:szCs w:val="24"/>
                <w:rPrChange w:id="50" w:author="lucas severiano" w:date="2017-11-16T16:52:00Z">
                  <w:rPr/>
                </w:rPrChange>
              </w:rPr>
              <w:t xml:space="preserve"> </w:t>
            </w:r>
            <w:proofErr w:type="spellStart"/>
            <w:r w:rsidRPr="003B2A91">
              <w:rPr>
                <w:sz w:val="24"/>
                <w:szCs w:val="24"/>
                <w:rPrChange w:id="51" w:author="lucas severiano" w:date="2017-11-16T16:52:00Z">
                  <w:rPr/>
                </w:rPrChange>
              </w:rPr>
              <w:t>válido</w:t>
            </w:r>
            <w:proofErr w:type="spellEnd"/>
          </w:p>
        </w:tc>
        <w:tc>
          <w:tcPr>
            <w:tcW w:w="2195" w:type="dxa"/>
            <w:vMerge w:val="restart"/>
            <w:vAlign w:val="center"/>
          </w:tcPr>
          <w:p w14:paraId="307D2EF6" w14:textId="77777777" w:rsidR="00396011" w:rsidRPr="003B2A91" w:rsidRDefault="00396011" w:rsidP="00396011">
            <w:pPr>
              <w:jc w:val="center"/>
              <w:rPr>
                <w:sz w:val="24"/>
                <w:szCs w:val="24"/>
                <w:rPrChange w:id="52" w:author="lucas severiano" w:date="2017-11-16T16:52:00Z">
                  <w:rPr/>
                </w:rPrChange>
              </w:rPr>
            </w:pPr>
            <w:proofErr w:type="spellStart"/>
            <w:r w:rsidRPr="003B2A91">
              <w:rPr>
                <w:sz w:val="24"/>
                <w:szCs w:val="24"/>
                <w:rPrChange w:id="53" w:author="lucas severiano" w:date="2017-11-16T16:52:00Z">
                  <w:rPr/>
                </w:rPrChange>
              </w:rPr>
              <w:t>Usuário</w:t>
            </w:r>
            <w:proofErr w:type="spellEnd"/>
            <w:r w:rsidRPr="003B2A91">
              <w:rPr>
                <w:sz w:val="24"/>
                <w:szCs w:val="24"/>
                <w:rPrChange w:id="54" w:author="lucas severiano" w:date="2017-11-16T16:52:00Z">
                  <w:rPr/>
                </w:rPrChange>
              </w:rPr>
              <w:t xml:space="preserve"> </w:t>
            </w:r>
            <w:proofErr w:type="spellStart"/>
            <w:r w:rsidRPr="003B2A91">
              <w:rPr>
                <w:sz w:val="24"/>
                <w:szCs w:val="24"/>
                <w:rPrChange w:id="55" w:author="lucas severiano" w:date="2017-11-16T16:52:00Z">
                  <w:rPr/>
                </w:rPrChange>
              </w:rPr>
              <w:t>autenticado</w:t>
            </w:r>
            <w:proofErr w:type="spellEnd"/>
          </w:p>
        </w:tc>
      </w:tr>
      <w:tr w:rsidR="00396011" w:rsidRPr="003B2A91" w14:paraId="50121B87" w14:textId="77777777" w:rsidTr="00396011">
        <w:tc>
          <w:tcPr>
            <w:tcW w:w="1525" w:type="dxa"/>
            <w:vMerge/>
            <w:vAlign w:val="center"/>
          </w:tcPr>
          <w:p w14:paraId="2C0938E1" w14:textId="77777777" w:rsidR="00396011" w:rsidRPr="003B2A91" w:rsidRDefault="00396011" w:rsidP="00396011">
            <w:pPr>
              <w:jc w:val="center"/>
              <w:rPr>
                <w:sz w:val="24"/>
                <w:szCs w:val="24"/>
                <w:rPrChange w:id="56" w:author="lucas severiano" w:date="2017-11-16T16:52:00Z">
                  <w:rPr/>
                </w:rPrChange>
              </w:rPr>
            </w:pPr>
          </w:p>
        </w:tc>
        <w:tc>
          <w:tcPr>
            <w:tcW w:w="1800" w:type="dxa"/>
          </w:tcPr>
          <w:p w14:paraId="78D7DDCF" w14:textId="77777777" w:rsidR="00396011" w:rsidRPr="003B2A91" w:rsidRDefault="00396011" w:rsidP="00396011">
            <w:pPr>
              <w:jc w:val="center"/>
              <w:rPr>
                <w:sz w:val="24"/>
                <w:szCs w:val="24"/>
                <w:rPrChange w:id="57" w:author="lucas severiano" w:date="2017-11-16T16:52:00Z">
                  <w:rPr/>
                </w:rPrChange>
              </w:rPr>
            </w:pPr>
            <w:proofErr w:type="spellStart"/>
            <w:r w:rsidRPr="003B2A91">
              <w:rPr>
                <w:sz w:val="24"/>
                <w:szCs w:val="24"/>
                <w:rPrChange w:id="58" w:author="lucas severiano" w:date="2017-11-16T16:52:00Z">
                  <w:rPr/>
                </w:rPrChange>
              </w:rPr>
              <w:t>Senha</w:t>
            </w:r>
            <w:proofErr w:type="spellEnd"/>
          </w:p>
        </w:tc>
        <w:tc>
          <w:tcPr>
            <w:tcW w:w="3497" w:type="dxa"/>
          </w:tcPr>
          <w:p w14:paraId="0C6558BF" w14:textId="77777777" w:rsidR="00396011" w:rsidRPr="003B2A91" w:rsidRDefault="00396011" w:rsidP="00396011">
            <w:pPr>
              <w:jc w:val="center"/>
              <w:rPr>
                <w:sz w:val="24"/>
                <w:szCs w:val="24"/>
                <w:rPrChange w:id="59" w:author="lucas severiano" w:date="2017-11-16T16:52:00Z">
                  <w:rPr/>
                </w:rPrChange>
              </w:rPr>
            </w:pPr>
            <w:proofErr w:type="spellStart"/>
            <w:r w:rsidRPr="003B2A91">
              <w:rPr>
                <w:sz w:val="24"/>
                <w:szCs w:val="24"/>
                <w:rPrChange w:id="60" w:author="lucas severiano" w:date="2017-11-16T16:52:00Z">
                  <w:rPr/>
                </w:rPrChange>
              </w:rPr>
              <w:t>Senha</w:t>
            </w:r>
            <w:proofErr w:type="spellEnd"/>
            <w:r w:rsidRPr="003B2A91">
              <w:rPr>
                <w:sz w:val="24"/>
                <w:szCs w:val="24"/>
                <w:rPrChange w:id="61" w:author="lucas severiano" w:date="2017-11-16T16:52:00Z">
                  <w:rPr/>
                </w:rPrChange>
              </w:rPr>
              <w:t xml:space="preserve"> </w:t>
            </w:r>
            <w:proofErr w:type="spellStart"/>
            <w:r w:rsidRPr="003B2A91">
              <w:rPr>
                <w:sz w:val="24"/>
                <w:szCs w:val="24"/>
                <w:rPrChange w:id="62" w:author="lucas severiano" w:date="2017-11-16T16:52:00Z">
                  <w:rPr/>
                </w:rPrChange>
              </w:rPr>
              <w:t>válida</w:t>
            </w:r>
            <w:proofErr w:type="spellEnd"/>
          </w:p>
        </w:tc>
        <w:tc>
          <w:tcPr>
            <w:tcW w:w="2195" w:type="dxa"/>
            <w:vMerge/>
            <w:vAlign w:val="center"/>
          </w:tcPr>
          <w:p w14:paraId="270A4552" w14:textId="77777777" w:rsidR="00396011" w:rsidRPr="003B2A91" w:rsidRDefault="00396011" w:rsidP="00396011">
            <w:pPr>
              <w:jc w:val="center"/>
              <w:rPr>
                <w:sz w:val="24"/>
                <w:szCs w:val="24"/>
                <w:rPrChange w:id="63" w:author="lucas severiano" w:date="2017-11-16T16:52:00Z">
                  <w:rPr/>
                </w:rPrChange>
              </w:rPr>
            </w:pPr>
          </w:p>
        </w:tc>
      </w:tr>
      <w:tr w:rsidR="00396011" w:rsidRPr="003B2A91" w14:paraId="45795C66" w14:textId="77777777" w:rsidTr="00396011">
        <w:tc>
          <w:tcPr>
            <w:tcW w:w="1525" w:type="dxa"/>
            <w:vMerge w:val="restart"/>
            <w:vAlign w:val="center"/>
          </w:tcPr>
          <w:p w14:paraId="61B6E17C" w14:textId="77777777" w:rsidR="00396011" w:rsidRPr="003B2A91" w:rsidRDefault="00396011" w:rsidP="00396011">
            <w:pPr>
              <w:jc w:val="center"/>
              <w:rPr>
                <w:sz w:val="24"/>
                <w:szCs w:val="24"/>
                <w:rPrChange w:id="64" w:author="lucas severiano" w:date="2017-11-16T16:52:00Z">
                  <w:rPr/>
                </w:rPrChange>
              </w:rPr>
            </w:pPr>
            <w:r w:rsidRPr="003B2A91">
              <w:rPr>
                <w:sz w:val="24"/>
                <w:szCs w:val="24"/>
                <w:rPrChange w:id="65" w:author="lucas severiano" w:date="2017-11-16T16:52:00Z">
                  <w:rPr/>
                </w:rPrChange>
              </w:rPr>
              <w:t>2</w:t>
            </w:r>
          </w:p>
        </w:tc>
        <w:tc>
          <w:tcPr>
            <w:tcW w:w="1800" w:type="dxa"/>
          </w:tcPr>
          <w:p w14:paraId="3FF52AEA" w14:textId="77777777" w:rsidR="00396011" w:rsidRPr="003B2A91" w:rsidRDefault="00396011" w:rsidP="00396011">
            <w:pPr>
              <w:jc w:val="center"/>
              <w:rPr>
                <w:sz w:val="24"/>
                <w:szCs w:val="24"/>
                <w:rPrChange w:id="66" w:author="lucas severiano" w:date="2017-11-16T16:52:00Z">
                  <w:rPr/>
                </w:rPrChange>
              </w:rPr>
            </w:pPr>
            <w:proofErr w:type="spellStart"/>
            <w:r w:rsidRPr="003B2A91">
              <w:rPr>
                <w:sz w:val="24"/>
                <w:szCs w:val="24"/>
                <w:rPrChange w:id="67" w:author="lucas severiano" w:date="2017-11-16T16:52:00Z">
                  <w:rPr/>
                </w:rPrChange>
              </w:rPr>
              <w:t>Usuário</w:t>
            </w:r>
            <w:proofErr w:type="spellEnd"/>
          </w:p>
        </w:tc>
        <w:tc>
          <w:tcPr>
            <w:tcW w:w="3497" w:type="dxa"/>
          </w:tcPr>
          <w:p w14:paraId="3B7C16D2" w14:textId="77777777" w:rsidR="00396011" w:rsidRPr="003B2A91" w:rsidRDefault="00396011" w:rsidP="00396011">
            <w:pPr>
              <w:jc w:val="center"/>
              <w:rPr>
                <w:sz w:val="24"/>
                <w:szCs w:val="24"/>
                <w:rPrChange w:id="68" w:author="lucas severiano" w:date="2017-11-16T16:52:00Z">
                  <w:rPr/>
                </w:rPrChange>
              </w:rPr>
            </w:pPr>
            <w:proofErr w:type="spellStart"/>
            <w:r w:rsidRPr="003B2A91">
              <w:rPr>
                <w:sz w:val="24"/>
                <w:szCs w:val="24"/>
                <w:rPrChange w:id="69" w:author="lucas severiano" w:date="2017-11-16T16:52:00Z">
                  <w:rPr/>
                </w:rPrChange>
              </w:rPr>
              <w:t>Usuário</w:t>
            </w:r>
            <w:proofErr w:type="spellEnd"/>
            <w:r w:rsidRPr="003B2A91">
              <w:rPr>
                <w:sz w:val="24"/>
                <w:szCs w:val="24"/>
                <w:rPrChange w:id="70" w:author="lucas severiano" w:date="2017-11-16T16:52:00Z">
                  <w:rPr/>
                </w:rPrChange>
              </w:rPr>
              <w:t xml:space="preserve"> </w:t>
            </w:r>
            <w:proofErr w:type="spellStart"/>
            <w:r w:rsidRPr="003B2A91">
              <w:rPr>
                <w:sz w:val="24"/>
                <w:szCs w:val="24"/>
                <w:rPrChange w:id="71" w:author="lucas severiano" w:date="2017-11-16T16:52:00Z">
                  <w:rPr/>
                </w:rPrChange>
              </w:rPr>
              <w:t>válido</w:t>
            </w:r>
            <w:proofErr w:type="spellEnd"/>
          </w:p>
        </w:tc>
        <w:tc>
          <w:tcPr>
            <w:tcW w:w="2195" w:type="dxa"/>
            <w:vMerge w:val="restart"/>
            <w:vAlign w:val="center"/>
          </w:tcPr>
          <w:p w14:paraId="22843887" w14:textId="77777777" w:rsidR="00396011" w:rsidRPr="003B2A91" w:rsidRDefault="00396011" w:rsidP="00396011">
            <w:pPr>
              <w:jc w:val="center"/>
              <w:rPr>
                <w:sz w:val="24"/>
                <w:szCs w:val="24"/>
                <w:rPrChange w:id="72" w:author="lucas severiano" w:date="2017-11-16T16:52:00Z">
                  <w:rPr/>
                </w:rPrChange>
              </w:rPr>
            </w:pPr>
            <w:proofErr w:type="spellStart"/>
            <w:r w:rsidRPr="003B2A91">
              <w:rPr>
                <w:sz w:val="24"/>
                <w:szCs w:val="24"/>
                <w:rPrChange w:id="73" w:author="lucas severiano" w:date="2017-11-16T16:52:00Z">
                  <w:rPr/>
                </w:rPrChange>
              </w:rPr>
              <w:t>Usuário</w:t>
            </w:r>
            <w:proofErr w:type="spellEnd"/>
            <w:r w:rsidRPr="003B2A91">
              <w:rPr>
                <w:sz w:val="24"/>
                <w:szCs w:val="24"/>
                <w:rPrChange w:id="74" w:author="lucas severiano" w:date="2017-11-16T16:52:00Z">
                  <w:rPr/>
                </w:rPrChange>
              </w:rPr>
              <w:t xml:space="preserve"> </w:t>
            </w:r>
            <w:proofErr w:type="spellStart"/>
            <w:r w:rsidRPr="003B2A91">
              <w:rPr>
                <w:sz w:val="24"/>
                <w:szCs w:val="24"/>
                <w:rPrChange w:id="75" w:author="lucas severiano" w:date="2017-11-16T16:52:00Z">
                  <w:rPr/>
                </w:rPrChange>
              </w:rPr>
              <w:t>não</w:t>
            </w:r>
            <w:proofErr w:type="spellEnd"/>
            <w:r w:rsidRPr="003B2A91">
              <w:rPr>
                <w:sz w:val="24"/>
                <w:szCs w:val="24"/>
                <w:rPrChange w:id="76" w:author="lucas severiano" w:date="2017-11-16T16:52:00Z">
                  <w:rPr/>
                </w:rPrChange>
              </w:rPr>
              <w:t xml:space="preserve"> </w:t>
            </w:r>
            <w:proofErr w:type="spellStart"/>
            <w:r w:rsidRPr="003B2A91">
              <w:rPr>
                <w:sz w:val="24"/>
                <w:szCs w:val="24"/>
                <w:rPrChange w:id="77" w:author="lucas severiano" w:date="2017-11-16T16:52:00Z">
                  <w:rPr/>
                </w:rPrChange>
              </w:rPr>
              <w:t>autenticado</w:t>
            </w:r>
            <w:proofErr w:type="spellEnd"/>
          </w:p>
        </w:tc>
      </w:tr>
      <w:tr w:rsidR="00396011" w:rsidRPr="003B2A91" w14:paraId="06763AD1" w14:textId="77777777" w:rsidTr="00396011">
        <w:tc>
          <w:tcPr>
            <w:tcW w:w="1525" w:type="dxa"/>
            <w:vMerge/>
            <w:vAlign w:val="center"/>
          </w:tcPr>
          <w:p w14:paraId="5BDA8839" w14:textId="77777777" w:rsidR="00396011" w:rsidRPr="003B2A91" w:rsidRDefault="00396011" w:rsidP="00396011">
            <w:pPr>
              <w:jc w:val="center"/>
              <w:rPr>
                <w:sz w:val="24"/>
                <w:szCs w:val="24"/>
                <w:rPrChange w:id="78" w:author="lucas severiano" w:date="2017-11-16T16:52:00Z">
                  <w:rPr/>
                </w:rPrChange>
              </w:rPr>
            </w:pPr>
          </w:p>
        </w:tc>
        <w:tc>
          <w:tcPr>
            <w:tcW w:w="1800" w:type="dxa"/>
          </w:tcPr>
          <w:p w14:paraId="69A8E45F" w14:textId="77777777" w:rsidR="00396011" w:rsidRPr="003B2A91" w:rsidRDefault="00396011" w:rsidP="00396011">
            <w:pPr>
              <w:jc w:val="center"/>
              <w:rPr>
                <w:sz w:val="24"/>
                <w:szCs w:val="24"/>
                <w:rPrChange w:id="79" w:author="lucas severiano" w:date="2017-11-16T16:52:00Z">
                  <w:rPr/>
                </w:rPrChange>
              </w:rPr>
            </w:pPr>
            <w:proofErr w:type="spellStart"/>
            <w:r w:rsidRPr="003B2A91">
              <w:rPr>
                <w:sz w:val="24"/>
                <w:szCs w:val="24"/>
                <w:rPrChange w:id="80" w:author="lucas severiano" w:date="2017-11-16T16:52:00Z">
                  <w:rPr/>
                </w:rPrChange>
              </w:rPr>
              <w:t>Senha</w:t>
            </w:r>
            <w:proofErr w:type="spellEnd"/>
          </w:p>
        </w:tc>
        <w:tc>
          <w:tcPr>
            <w:tcW w:w="3497" w:type="dxa"/>
          </w:tcPr>
          <w:p w14:paraId="0F4DFF69" w14:textId="77777777" w:rsidR="00396011" w:rsidRPr="003B2A91" w:rsidRDefault="00396011" w:rsidP="00396011">
            <w:pPr>
              <w:jc w:val="center"/>
              <w:rPr>
                <w:sz w:val="24"/>
                <w:szCs w:val="24"/>
                <w:rPrChange w:id="81" w:author="lucas severiano" w:date="2017-11-16T16:52:00Z">
                  <w:rPr/>
                </w:rPrChange>
              </w:rPr>
            </w:pPr>
            <w:proofErr w:type="spellStart"/>
            <w:r w:rsidRPr="003B2A91">
              <w:rPr>
                <w:sz w:val="24"/>
                <w:szCs w:val="24"/>
                <w:rPrChange w:id="82" w:author="lucas severiano" w:date="2017-11-16T16:52:00Z">
                  <w:rPr/>
                </w:rPrChange>
              </w:rPr>
              <w:t>Senha</w:t>
            </w:r>
            <w:proofErr w:type="spellEnd"/>
            <w:r w:rsidRPr="003B2A91">
              <w:rPr>
                <w:sz w:val="24"/>
                <w:szCs w:val="24"/>
                <w:rPrChange w:id="83" w:author="lucas severiano" w:date="2017-11-16T16:52:00Z">
                  <w:rPr/>
                </w:rPrChange>
              </w:rPr>
              <w:t xml:space="preserve"> </w:t>
            </w:r>
            <w:proofErr w:type="spellStart"/>
            <w:r w:rsidRPr="003B2A91">
              <w:rPr>
                <w:sz w:val="24"/>
                <w:szCs w:val="24"/>
                <w:rPrChange w:id="84" w:author="lucas severiano" w:date="2017-11-16T16:52:00Z">
                  <w:rPr/>
                </w:rPrChange>
              </w:rPr>
              <w:t>inválida</w:t>
            </w:r>
            <w:proofErr w:type="spellEnd"/>
          </w:p>
        </w:tc>
        <w:tc>
          <w:tcPr>
            <w:tcW w:w="2195" w:type="dxa"/>
            <w:vMerge/>
            <w:vAlign w:val="center"/>
          </w:tcPr>
          <w:p w14:paraId="3E4C0C07" w14:textId="77777777" w:rsidR="00396011" w:rsidRPr="003B2A91" w:rsidRDefault="00396011" w:rsidP="00396011">
            <w:pPr>
              <w:jc w:val="center"/>
              <w:rPr>
                <w:sz w:val="24"/>
                <w:szCs w:val="24"/>
                <w:rPrChange w:id="85" w:author="lucas severiano" w:date="2017-11-16T16:52:00Z">
                  <w:rPr/>
                </w:rPrChange>
              </w:rPr>
            </w:pPr>
          </w:p>
        </w:tc>
      </w:tr>
      <w:tr w:rsidR="00396011" w:rsidRPr="003B2A91" w14:paraId="2394384B" w14:textId="77777777" w:rsidTr="00396011">
        <w:tc>
          <w:tcPr>
            <w:tcW w:w="1525" w:type="dxa"/>
            <w:vMerge w:val="restart"/>
            <w:vAlign w:val="center"/>
          </w:tcPr>
          <w:p w14:paraId="00BB2857" w14:textId="77777777" w:rsidR="00396011" w:rsidRPr="003B2A91" w:rsidRDefault="00396011" w:rsidP="00396011">
            <w:pPr>
              <w:jc w:val="center"/>
              <w:rPr>
                <w:sz w:val="24"/>
                <w:szCs w:val="24"/>
                <w:rPrChange w:id="86" w:author="lucas severiano" w:date="2017-11-16T16:52:00Z">
                  <w:rPr/>
                </w:rPrChange>
              </w:rPr>
            </w:pPr>
            <w:r w:rsidRPr="003B2A91">
              <w:rPr>
                <w:sz w:val="24"/>
                <w:szCs w:val="24"/>
                <w:rPrChange w:id="87" w:author="lucas severiano" w:date="2017-11-16T16:52:00Z">
                  <w:rPr/>
                </w:rPrChange>
              </w:rPr>
              <w:t>3</w:t>
            </w:r>
          </w:p>
        </w:tc>
        <w:tc>
          <w:tcPr>
            <w:tcW w:w="1800" w:type="dxa"/>
          </w:tcPr>
          <w:p w14:paraId="27073EDD" w14:textId="77777777" w:rsidR="00396011" w:rsidRPr="003B2A91" w:rsidRDefault="00396011" w:rsidP="00396011">
            <w:pPr>
              <w:jc w:val="center"/>
              <w:rPr>
                <w:sz w:val="24"/>
                <w:szCs w:val="24"/>
                <w:rPrChange w:id="88" w:author="lucas severiano" w:date="2017-11-16T16:52:00Z">
                  <w:rPr/>
                </w:rPrChange>
              </w:rPr>
            </w:pPr>
            <w:proofErr w:type="spellStart"/>
            <w:r w:rsidRPr="003B2A91">
              <w:rPr>
                <w:sz w:val="24"/>
                <w:szCs w:val="24"/>
                <w:rPrChange w:id="89" w:author="lucas severiano" w:date="2017-11-16T16:52:00Z">
                  <w:rPr/>
                </w:rPrChange>
              </w:rPr>
              <w:t>Usuário</w:t>
            </w:r>
            <w:proofErr w:type="spellEnd"/>
          </w:p>
        </w:tc>
        <w:tc>
          <w:tcPr>
            <w:tcW w:w="3497" w:type="dxa"/>
          </w:tcPr>
          <w:p w14:paraId="5C037309" w14:textId="77777777" w:rsidR="00396011" w:rsidRPr="003B2A91" w:rsidRDefault="00396011" w:rsidP="00396011">
            <w:pPr>
              <w:jc w:val="center"/>
              <w:rPr>
                <w:sz w:val="24"/>
                <w:szCs w:val="24"/>
                <w:rPrChange w:id="90" w:author="lucas severiano" w:date="2017-11-16T16:52:00Z">
                  <w:rPr/>
                </w:rPrChange>
              </w:rPr>
            </w:pPr>
            <w:proofErr w:type="spellStart"/>
            <w:r w:rsidRPr="003B2A91">
              <w:rPr>
                <w:sz w:val="24"/>
                <w:szCs w:val="24"/>
                <w:rPrChange w:id="91" w:author="lucas severiano" w:date="2017-11-16T16:52:00Z">
                  <w:rPr/>
                </w:rPrChange>
              </w:rPr>
              <w:t>Usuário</w:t>
            </w:r>
            <w:proofErr w:type="spellEnd"/>
            <w:r w:rsidRPr="003B2A91">
              <w:rPr>
                <w:sz w:val="24"/>
                <w:szCs w:val="24"/>
                <w:rPrChange w:id="92" w:author="lucas severiano" w:date="2017-11-16T16:52:00Z">
                  <w:rPr/>
                </w:rPrChange>
              </w:rPr>
              <w:t xml:space="preserve"> </w:t>
            </w:r>
            <w:proofErr w:type="spellStart"/>
            <w:r w:rsidRPr="003B2A91">
              <w:rPr>
                <w:sz w:val="24"/>
                <w:szCs w:val="24"/>
                <w:rPrChange w:id="93" w:author="lucas severiano" w:date="2017-11-16T16:52:00Z">
                  <w:rPr/>
                </w:rPrChange>
              </w:rPr>
              <w:t>inválido</w:t>
            </w:r>
            <w:proofErr w:type="spellEnd"/>
          </w:p>
        </w:tc>
        <w:tc>
          <w:tcPr>
            <w:tcW w:w="2195" w:type="dxa"/>
            <w:vMerge w:val="restart"/>
            <w:vAlign w:val="center"/>
          </w:tcPr>
          <w:p w14:paraId="0B6101F1" w14:textId="77777777" w:rsidR="00396011" w:rsidRPr="003B2A91" w:rsidRDefault="00396011" w:rsidP="00396011">
            <w:pPr>
              <w:jc w:val="center"/>
              <w:rPr>
                <w:sz w:val="24"/>
                <w:szCs w:val="24"/>
                <w:rPrChange w:id="94" w:author="lucas severiano" w:date="2017-11-16T16:52:00Z">
                  <w:rPr/>
                </w:rPrChange>
              </w:rPr>
            </w:pPr>
            <w:proofErr w:type="spellStart"/>
            <w:r w:rsidRPr="003B2A91">
              <w:rPr>
                <w:sz w:val="24"/>
                <w:szCs w:val="24"/>
                <w:rPrChange w:id="95" w:author="lucas severiano" w:date="2017-11-16T16:52:00Z">
                  <w:rPr/>
                </w:rPrChange>
              </w:rPr>
              <w:t>Usuário</w:t>
            </w:r>
            <w:proofErr w:type="spellEnd"/>
            <w:r w:rsidRPr="003B2A91">
              <w:rPr>
                <w:sz w:val="24"/>
                <w:szCs w:val="24"/>
                <w:rPrChange w:id="96" w:author="lucas severiano" w:date="2017-11-16T16:52:00Z">
                  <w:rPr/>
                </w:rPrChange>
              </w:rPr>
              <w:t xml:space="preserve"> </w:t>
            </w:r>
            <w:proofErr w:type="spellStart"/>
            <w:r w:rsidRPr="003B2A91">
              <w:rPr>
                <w:sz w:val="24"/>
                <w:szCs w:val="24"/>
                <w:rPrChange w:id="97" w:author="lucas severiano" w:date="2017-11-16T16:52:00Z">
                  <w:rPr/>
                </w:rPrChange>
              </w:rPr>
              <w:t>não</w:t>
            </w:r>
            <w:proofErr w:type="spellEnd"/>
            <w:r w:rsidRPr="003B2A91">
              <w:rPr>
                <w:sz w:val="24"/>
                <w:szCs w:val="24"/>
                <w:rPrChange w:id="98" w:author="lucas severiano" w:date="2017-11-16T16:52:00Z">
                  <w:rPr/>
                </w:rPrChange>
              </w:rPr>
              <w:t xml:space="preserve"> </w:t>
            </w:r>
            <w:proofErr w:type="spellStart"/>
            <w:r w:rsidRPr="003B2A91">
              <w:rPr>
                <w:sz w:val="24"/>
                <w:szCs w:val="24"/>
                <w:rPrChange w:id="99" w:author="lucas severiano" w:date="2017-11-16T16:52:00Z">
                  <w:rPr/>
                </w:rPrChange>
              </w:rPr>
              <w:t>autenticado</w:t>
            </w:r>
            <w:proofErr w:type="spellEnd"/>
          </w:p>
        </w:tc>
      </w:tr>
      <w:tr w:rsidR="00396011" w:rsidRPr="003B2A91" w14:paraId="6DD383AA" w14:textId="77777777" w:rsidTr="00396011">
        <w:tc>
          <w:tcPr>
            <w:tcW w:w="1525" w:type="dxa"/>
            <w:vMerge/>
          </w:tcPr>
          <w:p w14:paraId="08406280" w14:textId="77777777" w:rsidR="00396011" w:rsidRPr="003B2A91" w:rsidRDefault="00396011" w:rsidP="00396011">
            <w:pPr>
              <w:jc w:val="center"/>
              <w:rPr>
                <w:sz w:val="24"/>
                <w:szCs w:val="24"/>
                <w:rPrChange w:id="100" w:author="lucas severiano" w:date="2017-11-16T16:52:00Z">
                  <w:rPr/>
                </w:rPrChange>
              </w:rPr>
            </w:pPr>
          </w:p>
        </w:tc>
        <w:tc>
          <w:tcPr>
            <w:tcW w:w="1800" w:type="dxa"/>
          </w:tcPr>
          <w:p w14:paraId="290F8664" w14:textId="77777777" w:rsidR="00396011" w:rsidRPr="003B2A91" w:rsidRDefault="00396011" w:rsidP="00396011">
            <w:pPr>
              <w:jc w:val="center"/>
              <w:rPr>
                <w:sz w:val="24"/>
                <w:szCs w:val="24"/>
                <w:rPrChange w:id="101" w:author="lucas severiano" w:date="2017-11-16T16:52:00Z">
                  <w:rPr/>
                </w:rPrChange>
              </w:rPr>
            </w:pPr>
            <w:proofErr w:type="spellStart"/>
            <w:r w:rsidRPr="003B2A91">
              <w:rPr>
                <w:sz w:val="24"/>
                <w:szCs w:val="24"/>
                <w:rPrChange w:id="102" w:author="lucas severiano" w:date="2017-11-16T16:52:00Z">
                  <w:rPr/>
                </w:rPrChange>
              </w:rPr>
              <w:t>Senha</w:t>
            </w:r>
            <w:proofErr w:type="spellEnd"/>
          </w:p>
        </w:tc>
        <w:tc>
          <w:tcPr>
            <w:tcW w:w="3497" w:type="dxa"/>
          </w:tcPr>
          <w:p w14:paraId="53A38584" w14:textId="77777777" w:rsidR="00396011" w:rsidRPr="003B2A91" w:rsidRDefault="00396011" w:rsidP="00396011">
            <w:pPr>
              <w:jc w:val="center"/>
              <w:rPr>
                <w:sz w:val="24"/>
                <w:szCs w:val="24"/>
                <w:rPrChange w:id="103" w:author="lucas severiano" w:date="2017-11-16T16:52:00Z">
                  <w:rPr/>
                </w:rPrChange>
              </w:rPr>
            </w:pPr>
            <w:proofErr w:type="spellStart"/>
            <w:r w:rsidRPr="003B2A91">
              <w:rPr>
                <w:sz w:val="24"/>
                <w:szCs w:val="24"/>
                <w:rPrChange w:id="104" w:author="lucas severiano" w:date="2017-11-16T16:52:00Z">
                  <w:rPr/>
                </w:rPrChange>
              </w:rPr>
              <w:t>Senha</w:t>
            </w:r>
            <w:proofErr w:type="spellEnd"/>
            <w:r w:rsidRPr="003B2A91">
              <w:rPr>
                <w:sz w:val="24"/>
                <w:szCs w:val="24"/>
                <w:rPrChange w:id="105" w:author="lucas severiano" w:date="2017-11-16T16:52:00Z">
                  <w:rPr/>
                </w:rPrChange>
              </w:rPr>
              <w:t xml:space="preserve"> </w:t>
            </w:r>
            <w:proofErr w:type="spellStart"/>
            <w:r w:rsidRPr="003B2A91">
              <w:rPr>
                <w:sz w:val="24"/>
                <w:szCs w:val="24"/>
                <w:rPrChange w:id="106" w:author="lucas severiano" w:date="2017-11-16T16:52:00Z">
                  <w:rPr/>
                </w:rPrChange>
              </w:rPr>
              <w:t>válida</w:t>
            </w:r>
            <w:proofErr w:type="spellEnd"/>
          </w:p>
        </w:tc>
        <w:tc>
          <w:tcPr>
            <w:tcW w:w="2195" w:type="dxa"/>
            <w:vMerge/>
          </w:tcPr>
          <w:p w14:paraId="4345F4F7" w14:textId="77777777" w:rsidR="00396011" w:rsidRPr="003B2A91" w:rsidRDefault="00396011" w:rsidP="00396011">
            <w:pPr>
              <w:jc w:val="center"/>
              <w:rPr>
                <w:sz w:val="24"/>
                <w:szCs w:val="24"/>
                <w:rPrChange w:id="107" w:author="lucas severiano" w:date="2017-11-16T16:52:00Z">
                  <w:rPr/>
                </w:rPrChange>
              </w:rPr>
            </w:pPr>
          </w:p>
        </w:tc>
      </w:tr>
    </w:tbl>
    <w:p w14:paraId="666F0C16" w14:textId="77777777" w:rsidR="00396011" w:rsidRPr="003B2A91" w:rsidRDefault="00396011" w:rsidP="00396011">
      <w:pPr>
        <w:rPr>
          <w:sz w:val="24"/>
          <w:szCs w:val="24"/>
          <w:rPrChange w:id="108" w:author="lucas severiano" w:date="2017-11-16T16:52:00Z">
            <w:rPr/>
          </w:rPrChange>
        </w:rPr>
      </w:pPr>
    </w:p>
    <w:p w14:paraId="4D2FA798" w14:textId="77777777" w:rsidR="00396011" w:rsidRPr="003B2A91" w:rsidRDefault="00396011" w:rsidP="00396011">
      <w:pPr>
        <w:pStyle w:val="BodyText"/>
        <w:ind w:left="0"/>
        <w:rPr>
          <w:sz w:val="24"/>
          <w:szCs w:val="24"/>
          <w:rPrChange w:id="109" w:author="lucas severiano" w:date="2017-11-16T16:52:00Z">
            <w:rPr/>
          </w:rPrChange>
        </w:rPr>
      </w:pPr>
    </w:p>
    <w:p w14:paraId="383D58DF" w14:textId="77777777" w:rsidR="00551EEC" w:rsidRPr="003B2A91" w:rsidRDefault="00551EEC" w:rsidP="00551EEC">
      <w:pPr>
        <w:pStyle w:val="Heading4"/>
        <w:rPr>
          <w:sz w:val="24"/>
          <w:szCs w:val="24"/>
          <w:rPrChange w:id="110" w:author="lucas severiano" w:date="2017-11-16T16:52:00Z">
            <w:rPr/>
          </w:rPrChange>
        </w:rPr>
      </w:pPr>
      <w:proofErr w:type="spellStart"/>
      <w:r w:rsidRPr="003B2A91">
        <w:rPr>
          <w:sz w:val="24"/>
          <w:szCs w:val="24"/>
          <w:rPrChange w:id="111" w:author="lucas severiano" w:date="2017-11-16T16:52:00Z">
            <w:rPr/>
          </w:rPrChange>
        </w:rPr>
        <w:t>Acesso</w:t>
      </w:r>
      <w:proofErr w:type="spellEnd"/>
      <w:r w:rsidRPr="003B2A91">
        <w:rPr>
          <w:sz w:val="24"/>
          <w:szCs w:val="24"/>
          <w:rPrChange w:id="112" w:author="lucas severiano" w:date="2017-11-16T16:52:00Z">
            <w:rPr/>
          </w:rPrChange>
        </w:rPr>
        <w:t xml:space="preserve"> </w:t>
      </w:r>
      <w:proofErr w:type="spellStart"/>
      <w:r w:rsidRPr="003B2A91">
        <w:rPr>
          <w:sz w:val="24"/>
          <w:szCs w:val="24"/>
          <w:rPrChange w:id="113" w:author="lucas severiano" w:date="2017-11-16T16:52:00Z">
            <w:rPr/>
          </w:rPrChange>
        </w:rPr>
        <w:t>às</w:t>
      </w:r>
      <w:proofErr w:type="spellEnd"/>
      <w:r w:rsidRPr="003B2A91">
        <w:rPr>
          <w:sz w:val="24"/>
          <w:szCs w:val="24"/>
          <w:rPrChange w:id="114" w:author="lucas severiano" w:date="2017-11-16T16:52:00Z">
            <w:rPr/>
          </w:rPrChange>
        </w:rPr>
        <w:t xml:space="preserve"> </w:t>
      </w:r>
      <w:proofErr w:type="spellStart"/>
      <w:r w:rsidRPr="003B2A91">
        <w:rPr>
          <w:sz w:val="24"/>
          <w:szCs w:val="24"/>
          <w:rPrChange w:id="115" w:author="lucas severiano" w:date="2017-11-16T16:52:00Z">
            <w:rPr/>
          </w:rPrChange>
        </w:rPr>
        <w:t>informações</w:t>
      </w:r>
      <w:proofErr w:type="spellEnd"/>
      <w:r w:rsidRPr="003B2A91">
        <w:rPr>
          <w:sz w:val="24"/>
          <w:szCs w:val="24"/>
          <w:rPrChange w:id="116" w:author="lucas severiano" w:date="2017-11-16T16:52:00Z">
            <w:rPr/>
          </w:rPrChange>
        </w:rPr>
        <w:t xml:space="preserve"> de </w:t>
      </w:r>
      <w:proofErr w:type="spellStart"/>
      <w:r w:rsidRPr="003B2A91">
        <w:rPr>
          <w:sz w:val="24"/>
          <w:szCs w:val="24"/>
          <w:rPrChange w:id="117" w:author="lucas severiano" w:date="2017-11-16T16:52:00Z">
            <w:rPr/>
          </w:rPrChange>
        </w:rPr>
        <w:t>preferências</w:t>
      </w:r>
      <w:proofErr w:type="spellEnd"/>
    </w:p>
    <w:p w14:paraId="24873702" w14:textId="77777777" w:rsidR="00551EEC" w:rsidRPr="003B2A91" w:rsidRDefault="00551EEC" w:rsidP="00396011">
      <w:pPr>
        <w:pStyle w:val="BodyText"/>
        <w:ind w:left="0"/>
        <w:rPr>
          <w:sz w:val="24"/>
          <w:szCs w:val="24"/>
          <w:rPrChange w:id="118" w:author="lucas severiano" w:date="2017-11-16T16:52:00Z">
            <w:rPr/>
          </w:rPrChange>
        </w:rPr>
      </w:pPr>
    </w:p>
    <w:tbl>
      <w:tblPr>
        <w:tblStyle w:val="TableGrid"/>
        <w:tblW w:w="0" w:type="auto"/>
        <w:tblLook w:val="04A0" w:firstRow="1" w:lastRow="0" w:firstColumn="1" w:lastColumn="0" w:noHBand="0" w:noVBand="1"/>
      </w:tblPr>
      <w:tblGrid>
        <w:gridCol w:w="1525"/>
        <w:gridCol w:w="1800"/>
        <w:gridCol w:w="3497"/>
        <w:gridCol w:w="2195"/>
      </w:tblGrid>
      <w:tr w:rsidR="00635733" w:rsidRPr="003B2A91" w14:paraId="148C49E3" w14:textId="77777777" w:rsidTr="001D7D94">
        <w:trPr>
          <w:ins w:id="119" w:author="lucas severiano" w:date="2017-11-16T16:37:00Z"/>
        </w:trPr>
        <w:tc>
          <w:tcPr>
            <w:tcW w:w="1525" w:type="dxa"/>
          </w:tcPr>
          <w:p w14:paraId="725612F4" w14:textId="77777777" w:rsidR="00635733" w:rsidRPr="003B2A91" w:rsidRDefault="00635733" w:rsidP="001D7D94">
            <w:pPr>
              <w:jc w:val="center"/>
              <w:rPr>
                <w:ins w:id="120" w:author="lucas severiano" w:date="2017-11-16T16:37:00Z"/>
                <w:b/>
                <w:sz w:val="24"/>
                <w:szCs w:val="24"/>
                <w:rPrChange w:id="121" w:author="lucas severiano" w:date="2017-11-16T16:52:00Z">
                  <w:rPr>
                    <w:ins w:id="122" w:author="lucas severiano" w:date="2017-11-16T16:37:00Z"/>
                    <w:b/>
                  </w:rPr>
                </w:rPrChange>
              </w:rPr>
            </w:pPr>
            <w:proofErr w:type="spellStart"/>
            <w:ins w:id="123" w:author="lucas severiano" w:date="2017-11-16T16:37:00Z">
              <w:r w:rsidRPr="003B2A91">
                <w:rPr>
                  <w:b/>
                  <w:sz w:val="24"/>
                  <w:szCs w:val="24"/>
                  <w:rPrChange w:id="124" w:author="lucas severiano" w:date="2017-11-16T16:52:00Z">
                    <w:rPr>
                      <w:b/>
                    </w:rPr>
                  </w:rPrChange>
                </w:rPr>
                <w:t>Caso</w:t>
              </w:r>
              <w:proofErr w:type="spellEnd"/>
              <w:r w:rsidRPr="003B2A91">
                <w:rPr>
                  <w:b/>
                  <w:sz w:val="24"/>
                  <w:szCs w:val="24"/>
                  <w:rPrChange w:id="125" w:author="lucas severiano" w:date="2017-11-16T16:52:00Z">
                    <w:rPr>
                      <w:b/>
                    </w:rPr>
                  </w:rPrChange>
                </w:rPr>
                <w:t xml:space="preserve"> de teste</w:t>
              </w:r>
            </w:ins>
          </w:p>
        </w:tc>
        <w:tc>
          <w:tcPr>
            <w:tcW w:w="1800" w:type="dxa"/>
          </w:tcPr>
          <w:p w14:paraId="6B220290" w14:textId="77777777" w:rsidR="00635733" w:rsidRPr="003B2A91" w:rsidRDefault="00635733" w:rsidP="001D7D94">
            <w:pPr>
              <w:jc w:val="center"/>
              <w:rPr>
                <w:ins w:id="126" w:author="lucas severiano" w:date="2017-11-16T16:37:00Z"/>
                <w:b/>
                <w:sz w:val="24"/>
                <w:szCs w:val="24"/>
                <w:rPrChange w:id="127" w:author="lucas severiano" w:date="2017-11-16T16:52:00Z">
                  <w:rPr>
                    <w:ins w:id="128" w:author="lucas severiano" w:date="2017-11-16T16:37:00Z"/>
                    <w:b/>
                  </w:rPr>
                </w:rPrChange>
              </w:rPr>
            </w:pPr>
            <w:proofErr w:type="spellStart"/>
            <w:ins w:id="129" w:author="lucas severiano" w:date="2017-11-16T16:37:00Z">
              <w:r w:rsidRPr="003B2A91">
                <w:rPr>
                  <w:b/>
                  <w:sz w:val="24"/>
                  <w:szCs w:val="24"/>
                  <w:rPrChange w:id="130" w:author="lucas severiano" w:date="2017-11-16T16:52:00Z">
                    <w:rPr>
                      <w:b/>
                    </w:rPr>
                  </w:rPrChange>
                </w:rPr>
                <w:t>Parâmetro</w:t>
              </w:r>
              <w:proofErr w:type="spellEnd"/>
            </w:ins>
          </w:p>
        </w:tc>
        <w:tc>
          <w:tcPr>
            <w:tcW w:w="3497" w:type="dxa"/>
          </w:tcPr>
          <w:p w14:paraId="12C94C1F" w14:textId="77777777" w:rsidR="00635733" w:rsidRPr="003B2A91" w:rsidRDefault="00635733" w:rsidP="001D7D94">
            <w:pPr>
              <w:jc w:val="center"/>
              <w:rPr>
                <w:ins w:id="131" w:author="lucas severiano" w:date="2017-11-16T16:37:00Z"/>
                <w:b/>
                <w:sz w:val="24"/>
                <w:szCs w:val="24"/>
                <w:rPrChange w:id="132" w:author="lucas severiano" w:date="2017-11-16T16:52:00Z">
                  <w:rPr>
                    <w:ins w:id="133" w:author="lucas severiano" w:date="2017-11-16T16:37:00Z"/>
                    <w:b/>
                  </w:rPr>
                </w:rPrChange>
              </w:rPr>
            </w:pPr>
            <w:ins w:id="134" w:author="lucas severiano" w:date="2017-11-16T16:37:00Z">
              <w:r w:rsidRPr="003B2A91">
                <w:rPr>
                  <w:b/>
                  <w:sz w:val="24"/>
                  <w:szCs w:val="24"/>
                  <w:rPrChange w:id="135" w:author="lucas severiano" w:date="2017-11-16T16:52:00Z">
                    <w:rPr>
                      <w:b/>
                    </w:rPr>
                  </w:rPrChange>
                </w:rPr>
                <w:t>Entrada</w:t>
              </w:r>
            </w:ins>
          </w:p>
        </w:tc>
        <w:tc>
          <w:tcPr>
            <w:tcW w:w="2195" w:type="dxa"/>
          </w:tcPr>
          <w:p w14:paraId="4F79F3D6" w14:textId="77777777" w:rsidR="00635733" w:rsidRPr="003B2A91" w:rsidRDefault="00635733" w:rsidP="001D7D94">
            <w:pPr>
              <w:jc w:val="center"/>
              <w:rPr>
                <w:ins w:id="136" w:author="lucas severiano" w:date="2017-11-16T16:37:00Z"/>
                <w:b/>
                <w:sz w:val="24"/>
                <w:szCs w:val="24"/>
                <w:rPrChange w:id="137" w:author="lucas severiano" w:date="2017-11-16T16:52:00Z">
                  <w:rPr>
                    <w:ins w:id="138" w:author="lucas severiano" w:date="2017-11-16T16:37:00Z"/>
                    <w:b/>
                  </w:rPr>
                </w:rPrChange>
              </w:rPr>
            </w:pPr>
            <w:proofErr w:type="spellStart"/>
            <w:ins w:id="139" w:author="lucas severiano" w:date="2017-11-16T16:37:00Z">
              <w:r w:rsidRPr="003B2A91">
                <w:rPr>
                  <w:b/>
                  <w:sz w:val="24"/>
                  <w:szCs w:val="24"/>
                  <w:rPrChange w:id="140" w:author="lucas severiano" w:date="2017-11-16T16:52:00Z">
                    <w:rPr>
                      <w:b/>
                    </w:rPr>
                  </w:rPrChange>
                </w:rPr>
                <w:t>Resultado</w:t>
              </w:r>
              <w:proofErr w:type="spellEnd"/>
              <w:r w:rsidRPr="003B2A91">
                <w:rPr>
                  <w:b/>
                  <w:sz w:val="24"/>
                  <w:szCs w:val="24"/>
                  <w:rPrChange w:id="141" w:author="lucas severiano" w:date="2017-11-16T16:52:00Z">
                    <w:rPr>
                      <w:b/>
                    </w:rPr>
                  </w:rPrChange>
                </w:rPr>
                <w:t xml:space="preserve"> </w:t>
              </w:r>
              <w:proofErr w:type="spellStart"/>
              <w:r w:rsidRPr="003B2A91">
                <w:rPr>
                  <w:b/>
                  <w:sz w:val="24"/>
                  <w:szCs w:val="24"/>
                  <w:rPrChange w:id="142" w:author="lucas severiano" w:date="2017-11-16T16:52:00Z">
                    <w:rPr>
                      <w:b/>
                    </w:rPr>
                  </w:rPrChange>
                </w:rPr>
                <w:t>esperado</w:t>
              </w:r>
              <w:proofErr w:type="spellEnd"/>
            </w:ins>
          </w:p>
        </w:tc>
      </w:tr>
      <w:tr w:rsidR="00635733" w:rsidRPr="003B2A91" w14:paraId="02CD7D01" w14:textId="77777777" w:rsidTr="001D7D94">
        <w:trPr>
          <w:ins w:id="143" w:author="lucas severiano" w:date="2017-11-16T16:37:00Z"/>
        </w:trPr>
        <w:tc>
          <w:tcPr>
            <w:tcW w:w="1525" w:type="dxa"/>
            <w:vMerge w:val="restart"/>
            <w:vAlign w:val="center"/>
          </w:tcPr>
          <w:p w14:paraId="64FB4794" w14:textId="77777777" w:rsidR="00635733" w:rsidRPr="003B2A91" w:rsidRDefault="00635733" w:rsidP="001D7D94">
            <w:pPr>
              <w:jc w:val="center"/>
              <w:rPr>
                <w:ins w:id="144" w:author="lucas severiano" w:date="2017-11-16T16:37:00Z"/>
                <w:sz w:val="24"/>
                <w:szCs w:val="24"/>
                <w:rPrChange w:id="145" w:author="lucas severiano" w:date="2017-11-16T16:52:00Z">
                  <w:rPr>
                    <w:ins w:id="146" w:author="lucas severiano" w:date="2017-11-16T16:37:00Z"/>
                  </w:rPr>
                </w:rPrChange>
              </w:rPr>
            </w:pPr>
            <w:ins w:id="147" w:author="lucas severiano" w:date="2017-11-16T16:37:00Z">
              <w:r w:rsidRPr="003B2A91">
                <w:rPr>
                  <w:sz w:val="24"/>
                  <w:szCs w:val="24"/>
                  <w:rPrChange w:id="148" w:author="lucas severiano" w:date="2017-11-16T16:52:00Z">
                    <w:rPr/>
                  </w:rPrChange>
                </w:rPr>
                <w:t>1</w:t>
              </w:r>
            </w:ins>
          </w:p>
        </w:tc>
        <w:tc>
          <w:tcPr>
            <w:tcW w:w="1800" w:type="dxa"/>
          </w:tcPr>
          <w:p w14:paraId="16F5E8DC" w14:textId="77777777" w:rsidR="00635733" w:rsidRPr="003B2A91" w:rsidRDefault="003B2A91" w:rsidP="003B2A91">
            <w:pPr>
              <w:jc w:val="center"/>
              <w:rPr>
                <w:ins w:id="149" w:author="lucas severiano" w:date="2017-11-16T16:37:00Z"/>
                <w:sz w:val="24"/>
                <w:szCs w:val="24"/>
                <w:rPrChange w:id="150" w:author="lucas severiano" w:date="2017-11-16T16:52:00Z">
                  <w:rPr>
                    <w:ins w:id="151" w:author="lucas severiano" w:date="2017-11-16T16:37:00Z"/>
                  </w:rPr>
                </w:rPrChange>
              </w:rPr>
            </w:pPr>
            <w:proofErr w:type="spellStart"/>
            <w:ins w:id="152" w:author="lucas severiano" w:date="2017-11-16T16:51:00Z">
              <w:r w:rsidRPr="003B2A91">
                <w:rPr>
                  <w:sz w:val="24"/>
                  <w:szCs w:val="24"/>
                  <w:rPrChange w:id="153" w:author="lucas severiano" w:date="2017-11-16T16:52:00Z">
                    <w:rPr/>
                  </w:rPrChange>
                </w:rPr>
                <w:t>Identificação</w:t>
              </w:r>
              <w:proofErr w:type="spellEnd"/>
              <w:r w:rsidRPr="003B2A91">
                <w:rPr>
                  <w:sz w:val="24"/>
                  <w:szCs w:val="24"/>
                  <w:rPrChange w:id="154" w:author="lucas severiano" w:date="2017-11-16T16:52:00Z">
                    <w:rPr/>
                  </w:rPrChange>
                </w:rPr>
                <w:t xml:space="preserve"> do </w:t>
              </w:r>
              <w:proofErr w:type="spellStart"/>
              <w:r w:rsidRPr="003B2A91">
                <w:rPr>
                  <w:sz w:val="24"/>
                  <w:szCs w:val="24"/>
                  <w:rPrChange w:id="155" w:author="lucas severiano" w:date="2017-11-16T16:52:00Z">
                    <w:rPr/>
                  </w:rPrChange>
                </w:rPr>
                <w:t>usuario</w:t>
              </w:r>
            </w:ins>
            <w:proofErr w:type="spellEnd"/>
          </w:p>
        </w:tc>
        <w:tc>
          <w:tcPr>
            <w:tcW w:w="3497" w:type="dxa"/>
          </w:tcPr>
          <w:p w14:paraId="72F30F91" w14:textId="77777777" w:rsidR="00635733" w:rsidRPr="003B2A91" w:rsidRDefault="003B2A91" w:rsidP="003B2A91">
            <w:pPr>
              <w:jc w:val="center"/>
              <w:rPr>
                <w:ins w:id="156" w:author="lucas severiano" w:date="2017-11-16T16:37:00Z"/>
                <w:sz w:val="24"/>
                <w:szCs w:val="24"/>
                <w:rPrChange w:id="157" w:author="lucas severiano" w:date="2017-11-16T16:52:00Z">
                  <w:rPr>
                    <w:ins w:id="158" w:author="lucas severiano" w:date="2017-11-16T16:37:00Z"/>
                  </w:rPr>
                </w:rPrChange>
              </w:rPr>
            </w:pPr>
            <w:proofErr w:type="spellStart"/>
            <w:ins w:id="159" w:author="lucas severiano" w:date="2017-11-16T16:52:00Z">
              <w:r w:rsidRPr="003B2A91">
                <w:rPr>
                  <w:sz w:val="24"/>
                  <w:szCs w:val="24"/>
                  <w:rPrChange w:id="160" w:author="lucas severiano" w:date="2017-11-16T16:52:00Z">
                    <w:rPr/>
                  </w:rPrChange>
                </w:rPr>
                <w:t>Identificação</w:t>
              </w:r>
            </w:ins>
            <w:proofErr w:type="spellEnd"/>
            <w:ins w:id="161" w:author="lucas severiano" w:date="2017-11-16T16:49:00Z">
              <w:r w:rsidRPr="003B2A91">
                <w:rPr>
                  <w:sz w:val="24"/>
                  <w:szCs w:val="24"/>
                  <w:rPrChange w:id="162" w:author="lucas severiano" w:date="2017-11-16T16:52:00Z">
                    <w:rPr/>
                  </w:rPrChange>
                </w:rPr>
                <w:t xml:space="preserve"> </w:t>
              </w:r>
              <w:proofErr w:type="spellStart"/>
              <w:r w:rsidRPr="003B2A91">
                <w:rPr>
                  <w:sz w:val="24"/>
                  <w:szCs w:val="24"/>
                  <w:rPrChange w:id="163" w:author="lucas severiano" w:date="2017-11-16T16:52:00Z">
                    <w:rPr/>
                  </w:rPrChange>
                </w:rPr>
                <w:t>válida</w:t>
              </w:r>
            </w:ins>
            <w:proofErr w:type="spellEnd"/>
          </w:p>
        </w:tc>
        <w:tc>
          <w:tcPr>
            <w:tcW w:w="2195" w:type="dxa"/>
            <w:vMerge w:val="restart"/>
            <w:vAlign w:val="center"/>
          </w:tcPr>
          <w:p w14:paraId="71A93119" w14:textId="77777777" w:rsidR="00635733" w:rsidRPr="003B2A91" w:rsidRDefault="003B2A91" w:rsidP="003B2A91">
            <w:pPr>
              <w:jc w:val="center"/>
              <w:rPr>
                <w:ins w:id="164" w:author="lucas severiano" w:date="2017-11-16T16:37:00Z"/>
                <w:sz w:val="24"/>
                <w:szCs w:val="24"/>
                <w:rPrChange w:id="165" w:author="lucas severiano" w:date="2017-11-16T16:52:00Z">
                  <w:rPr>
                    <w:ins w:id="166" w:author="lucas severiano" w:date="2017-11-16T16:37:00Z"/>
                  </w:rPr>
                </w:rPrChange>
              </w:rPr>
            </w:pPr>
            <w:proofErr w:type="spellStart"/>
            <w:ins w:id="167" w:author="lucas severiano" w:date="2017-11-16T16:50:00Z">
              <w:r w:rsidRPr="003B2A91">
                <w:rPr>
                  <w:sz w:val="24"/>
                  <w:szCs w:val="24"/>
                  <w:rPrChange w:id="168" w:author="lucas severiano" w:date="2017-11-16T16:52:00Z">
                    <w:rPr/>
                  </w:rPrChange>
                </w:rPr>
                <w:t>Usuário</w:t>
              </w:r>
              <w:proofErr w:type="spellEnd"/>
              <w:r w:rsidRPr="003B2A91">
                <w:rPr>
                  <w:sz w:val="24"/>
                  <w:szCs w:val="24"/>
                  <w:rPrChange w:id="169" w:author="lucas severiano" w:date="2017-11-16T16:52:00Z">
                    <w:rPr/>
                  </w:rPrChange>
                </w:rPr>
                <w:t xml:space="preserve"> </w:t>
              </w:r>
              <w:proofErr w:type="spellStart"/>
              <w:r w:rsidRPr="003B2A91">
                <w:rPr>
                  <w:sz w:val="24"/>
                  <w:szCs w:val="24"/>
                  <w:rPrChange w:id="170" w:author="lucas severiano" w:date="2017-11-16T16:52:00Z">
                    <w:rPr/>
                  </w:rPrChange>
                </w:rPr>
                <w:t>visualiza</w:t>
              </w:r>
              <w:proofErr w:type="spellEnd"/>
              <w:r w:rsidRPr="003B2A91">
                <w:rPr>
                  <w:sz w:val="24"/>
                  <w:szCs w:val="24"/>
                  <w:rPrChange w:id="171" w:author="lucas severiano" w:date="2017-11-16T16:52:00Z">
                    <w:rPr/>
                  </w:rPrChange>
                </w:rPr>
                <w:t xml:space="preserve"> </w:t>
              </w:r>
              <w:proofErr w:type="spellStart"/>
              <w:r w:rsidRPr="003B2A91">
                <w:rPr>
                  <w:sz w:val="24"/>
                  <w:szCs w:val="24"/>
                  <w:rPrChange w:id="172" w:author="lucas severiano" w:date="2017-11-16T16:52:00Z">
                    <w:rPr/>
                  </w:rPrChange>
                </w:rPr>
                <w:t>preferencias</w:t>
              </w:r>
              <w:proofErr w:type="spellEnd"/>
              <w:r w:rsidRPr="003B2A91">
                <w:rPr>
                  <w:sz w:val="24"/>
                  <w:szCs w:val="24"/>
                  <w:rPrChange w:id="173" w:author="lucas severiano" w:date="2017-11-16T16:52:00Z">
                    <w:rPr/>
                  </w:rPrChange>
                </w:rPr>
                <w:t xml:space="preserve"> </w:t>
              </w:r>
            </w:ins>
          </w:p>
        </w:tc>
      </w:tr>
      <w:tr w:rsidR="00635733" w:rsidRPr="003B2A91" w14:paraId="5EDEFEF0" w14:textId="77777777" w:rsidTr="001D7D94">
        <w:trPr>
          <w:ins w:id="174" w:author="lucas severiano" w:date="2017-11-16T16:37:00Z"/>
        </w:trPr>
        <w:tc>
          <w:tcPr>
            <w:tcW w:w="1525" w:type="dxa"/>
            <w:vMerge/>
            <w:vAlign w:val="center"/>
          </w:tcPr>
          <w:p w14:paraId="204138A7" w14:textId="77777777" w:rsidR="00635733" w:rsidRPr="003B2A91" w:rsidRDefault="00635733" w:rsidP="001D7D94">
            <w:pPr>
              <w:jc w:val="center"/>
              <w:rPr>
                <w:ins w:id="175" w:author="lucas severiano" w:date="2017-11-16T16:37:00Z"/>
                <w:sz w:val="24"/>
                <w:szCs w:val="24"/>
                <w:rPrChange w:id="176" w:author="lucas severiano" w:date="2017-11-16T16:52:00Z">
                  <w:rPr>
                    <w:ins w:id="177" w:author="lucas severiano" w:date="2017-11-16T16:37:00Z"/>
                  </w:rPr>
                </w:rPrChange>
              </w:rPr>
            </w:pPr>
          </w:p>
        </w:tc>
        <w:tc>
          <w:tcPr>
            <w:tcW w:w="1800" w:type="dxa"/>
          </w:tcPr>
          <w:p w14:paraId="0127155F" w14:textId="77777777" w:rsidR="00635733" w:rsidRPr="003B2A91" w:rsidRDefault="003B2A91" w:rsidP="001D7D94">
            <w:pPr>
              <w:jc w:val="center"/>
              <w:rPr>
                <w:ins w:id="178" w:author="lucas severiano" w:date="2017-11-16T16:37:00Z"/>
                <w:sz w:val="24"/>
                <w:szCs w:val="24"/>
                <w:rPrChange w:id="179" w:author="lucas severiano" w:date="2017-11-16T16:52:00Z">
                  <w:rPr>
                    <w:ins w:id="180" w:author="lucas severiano" w:date="2017-11-16T16:37:00Z"/>
                  </w:rPr>
                </w:rPrChange>
              </w:rPr>
            </w:pPr>
            <w:ins w:id="181" w:author="lucas severiano" w:date="2017-11-16T16:52:00Z">
              <w:r w:rsidRPr="003B2A91">
                <w:rPr>
                  <w:sz w:val="24"/>
                  <w:szCs w:val="24"/>
                  <w:rPrChange w:id="182" w:author="lucas severiano" w:date="2017-11-16T16:52:00Z">
                    <w:rPr/>
                  </w:rPrChange>
                </w:rPr>
                <w:t xml:space="preserve">Dados de </w:t>
              </w:r>
              <w:proofErr w:type="spellStart"/>
              <w:r w:rsidRPr="003B2A91">
                <w:rPr>
                  <w:sz w:val="24"/>
                  <w:szCs w:val="24"/>
                  <w:rPrChange w:id="183" w:author="lucas severiano" w:date="2017-11-16T16:52:00Z">
                    <w:rPr/>
                  </w:rPrChange>
                </w:rPr>
                <w:t>Preferencia</w:t>
              </w:r>
            </w:ins>
            <w:proofErr w:type="spellEnd"/>
          </w:p>
        </w:tc>
        <w:tc>
          <w:tcPr>
            <w:tcW w:w="3497" w:type="dxa"/>
          </w:tcPr>
          <w:p w14:paraId="536B988E" w14:textId="77777777" w:rsidR="00635733" w:rsidRPr="003B2A91" w:rsidRDefault="003B2A91" w:rsidP="003B2A91">
            <w:pPr>
              <w:jc w:val="center"/>
              <w:rPr>
                <w:ins w:id="184" w:author="lucas severiano" w:date="2017-11-16T16:37:00Z"/>
                <w:sz w:val="24"/>
                <w:szCs w:val="24"/>
                <w:rPrChange w:id="185" w:author="lucas severiano" w:date="2017-11-16T16:52:00Z">
                  <w:rPr>
                    <w:ins w:id="186" w:author="lucas severiano" w:date="2017-11-16T16:37:00Z"/>
                  </w:rPr>
                </w:rPrChange>
              </w:rPr>
            </w:pPr>
            <w:ins w:id="187" w:author="lucas severiano" w:date="2017-11-16T16:53:00Z">
              <w:r>
                <w:rPr>
                  <w:sz w:val="24"/>
                  <w:szCs w:val="24"/>
                </w:rPr>
                <w:t xml:space="preserve">Dados </w:t>
              </w:r>
            </w:ins>
            <w:proofErr w:type="spellStart"/>
            <w:ins w:id="188" w:author="lucas severiano" w:date="2017-11-16T16:52:00Z">
              <w:r w:rsidRPr="003B2A91">
                <w:rPr>
                  <w:sz w:val="24"/>
                  <w:szCs w:val="24"/>
                  <w:rPrChange w:id="189" w:author="lucas severiano" w:date="2017-11-16T16:52:00Z">
                    <w:rPr/>
                  </w:rPrChange>
                </w:rPr>
                <w:t>válid</w:t>
              </w:r>
            </w:ins>
            <w:ins w:id="190" w:author="lucas severiano" w:date="2017-11-16T16:53:00Z">
              <w:r>
                <w:rPr>
                  <w:sz w:val="24"/>
                  <w:szCs w:val="24"/>
                </w:rPr>
                <w:t>os</w:t>
              </w:r>
            </w:ins>
            <w:proofErr w:type="spellEnd"/>
          </w:p>
        </w:tc>
        <w:tc>
          <w:tcPr>
            <w:tcW w:w="2195" w:type="dxa"/>
            <w:vMerge/>
            <w:vAlign w:val="center"/>
          </w:tcPr>
          <w:p w14:paraId="61C85E85" w14:textId="77777777" w:rsidR="00635733" w:rsidRPr="003B2A91" w:rsidRDefault="00635733" w:rsidP="001D7D94">
            <w:pPr>
              <w:jc w:val="center"/>
              <w:rPr>
                <w:ins w:id="191" w:author="lucas severiano" w:date="2017-11-16T16:37:00Z"/>
                <w:sz w:val="24"/>
                <w:szCs w:val="24"/>
                <w:rPrChange w:id="192" w:author="lucas severiano" w:date="2017-11-16T16:52:00Z">
                  <w:rPr>
                    <w:ins w:id="193" w:author="lucas severiano" w:date="2017-11-16T16:37:00Z"/>
                  </w:rPr>
                </w:rPrChange>
              </w:rPr>
            </w:pPr>
          </w:p>
        </w:tc>
      </w:tr>
      <w:tr w:rsidR="003B2A91" w:rsidRPr="003B2A91" w14:paraId="494E5B14" w14:textId="77777777" w:rsidTr="001D7D94">
        <w:trPr>
          <w:ins w:id="194" w:author="lucas severiano" w:date="2017-11-16T16:37:00Z"/>
        </w:trPr>
        <w:tc>
          <w:tcPr>
            <w:tcW w:w="1525" w:type="dxa"/>
            <w:vMerge w:val="restart"/>
            <w:vAlign w:val="center"/>
          </w:tcPr>
          <w:p w14:paraId="2BE7293C" w14:textId="77777777" w:rsidR="003B2A91" w:rsidRPr="003B2A91" w:rsidRDefault="003B2A91" w:rsidP="001D7D94">
            <w:pPr>
              <w:jc w:val="center"/>
              <w:rPr>
                <w:ins w:id="195" w:author="lucas severiano" w:date="2017-11-16T16:37:00Z"/>
                <w:sz w:val="24"/>
                <w:szCs w:val="24"/>
                <w:rPrChange w:id="196" w:author="lucas severiano" w:date="2017-11-16T16:52:00Z">
                  <w:rPr>
                    <w:ins w:id="197" w:author="lucas severiano" w:date="2017-11-16T16:37:00Z"/>
                  </w:rPr>
                </w:rPrChange>
              </w:rPr>
            </w:pPr>
            <w:ins w:id="198" w:author="lucas severiano" w:date="2017-11-16T16:37:00Z">
              <w:r w:rsidRPr="003B2A91">
                <w:rPr>
                  <w:sz w:val="24"/>
                  <w:szCs w:val="24"/>
                  <w:rPrChange w:id="199" w:author="lucas severiano" w:date="2017-11-16T16:52:00Z">
                    <w:rPr/>
                  </w:rPrChange>
                </w:rPr>
                <w:t>2</w:t>
              </w:r>
            </w:ins>
          </w:p>
        </w:tc>
        <w:tc>
          <w:tcPr>
            <w:tcW w:w="1800" w:type="dxa"/>
          </w:tcPr>
          <w:p w14:paraId="5E25B9C9" w14:textId="77777777" w:rsidR="003B2A91" w:rsidRPr="003B2A91" w:rsidRDefault="003B2A91" w:rsidP="001D7D94">
            <w:pPr>
              <w:jc w:val="center"/>
              <w:rPr>
                <w:ins w:id="200" w:author="lucas severiano" w:date="2017-11-16T16:37:00Z"/>
                <w:sz w:val="24"/>
                <w:szCs w:val="24"/>
                <w:rPrChange w:id="201" w:author="lucas severiano" w:date="2017-11-16T16:52:00Z">
                  <w:rPr>
                    <w:ins w:id="202" w:author="lucas severiano" w:date="2017-11-16T16:37:00Z"/>
                  </w:rPr>
                </w:rPrChange>
              </w:rPr>
            </w:pPr>
            <w:proofErr w:type="spellStart"/>
            <w:ins w:id="203" w:author="lucas severiano" w:date="2017-11-16T16:54:00Z">
              <w:r w:rsidRPr="009040BF">
                <w:rPr>
                  <w:sz w:val="24"/>
                  <w:szCs w:val="24"/>
                </w:rPr>
                <w:t>Identificação</w:t>
              </w:r>
              <w:proofErr w:type="spellEnd"/>
              <w:r w:rsidRPr="009040BF">
                <w:rPr>
                  <w:sz w:val="24"/>
                  <w:szCs w:val="24"/>
                </w:rPr>
                <w:t xml:space="preserve"> do </w:t>
              </w:r>
              <w:proofErr w:type="spellStart"/>
              <w:r w:rsidRPr="009040BF">
                <w:rPr>
                  <w:sz w:val="24"/>
                  <w:szCs w:val="24"/>
                </w:rPr>
                <w:t>usuario</w:t>
              </w:r>
            </w:ins>
            <w:proofErr w:type="spellEnd"/>
          </w:p>
        </w:tc>
        <w:tc>
          <w:tcPr>
            <w:tcW w:w="3497" w:type="dxa"/>
          </w:tcPr>
          <w:p w14:paraId="68554FCD" w14:textId="77777777" w:rsidR="003B2A91" w:rsidRPr="003B2A91" w:rsidRDefault="003B2A91" w:rsidP="003B2A91">
            <w:pPr>
              <w:jc w:val="center"/>
              <w:rPr>
                <w:ins w:id="204" w:author="lucas severiano" w:date="2017-11-16T16:37:00Z"/>
                <w:sz w:val="24"/>
                <w:szCs w:val="24"/>
                <w:rPrChange w:id="205" w:author="lucas severiano" w:date="2017-11-16T16:52:00Z">
                  <w:rPr>
                    <w:ins w:id="206" w:author="lucas severiano" w:date="2017-11-16T16:37:00Z"/>
                  </w:rPr>
                </w:rPrChange>
              </w:rPr>
            </w:pPr>
            <w:proofErr w:type="spellStart"/>
            <w:ins w:id="207" w:author="lucas severiano" w:date="2017-11-16T16:54:00Z">
              <w:r>
                <w:rPr>
                  <w:sz w:val="24"/>
                  <w:szCs w:val="24"/>
                </w:rPr>
                <w:t>Identificação</w:t>
              </w:r>
              <w:proofErr w:type="spellEnd"/>
              <w:r>
                <w:rPr>
                  <w:sz w:val="24"/>
                  <w:szCs w:val="24"/>
                </w:rPr>
                <w:t xml:space="preserve"> </w:t>
              </w:r>
            </w:ins>
            <w:proofErr w:type="spellStart"/>
            <w:ins w:id="208" w:author="lucas severiano" w:date="2017-11-16T16:50:00Z">
              <w:r w:rsidRPr="003B2A91">
                <w:rPr>
                  <w:sz w:val="24"/>
                  <w:szCs w:val="24"/>
                  <w:rPrChange w:id="209" w:author="lucas severiano" w:date="2017-11-16T16:52:00Z">
                    <w:rPr/>
                  </w:rPrChange>
                </w:rPr>
                <w:t>válida</w:t>
              </w:r>
            </w:ins>
            <w:proofErr w:type="spellEnd"/>
          </w:p>
        </w:tc>
        <w:tc>
          <w:tcPr>
            <w:tcW w:w="2195" w:type="dxa"/>
            <w:vMerge w:val="restart"/>
            <w:vAlign w:val="center"/>
          </w:tcPr>
          <w:p w14:paraId="2BE34803" w14:textId="77777777" w:rsidR="003B2A91" w:rsidRPr="003B2A91" w:rsidRDefault="003B2A91" w:rsidP="003B2A91">
            <w:pPr>
              <w:jc w:val="center"/>
              <w:rPr>
                <w:ins w:id="210" w:author="lucas severiano" w:date="2017-11-16T16:37:00Z"/>
                <w:sz w:val="24"/>
                <w:szCs w:val="24"/>
                <w:rPrChange w:id="211" w:author="lucas severiano" w:date="2017-11-16T16:52:00Z">
                  <w:rPr>
                    <w:ins w:id="212" w:author="lucas severiano" w:date="2017-11-16T16:37:00Z"/>
                  </w:rPr>
                </w:rPrChange>
              </w:rPr>
            </w:pPr>
            <w:proofErr w:type="spellStart"/>
            <w:ins w:id="213" w:author="lucas severiano" w:date="2017-11-16T16:37:00Z">
              <w:r w:rsidRPr="003B2A91">
                <w:rPr>
                  <w:sz w:val="24"/>
                  <w:szCs w:val="24"/>
                  <w:rPrChange w:id="214" w:author="lucas severiano" w:date="2017-11-16T16:52:00Z">
                    <w:rPr/>
                  </w:rPrChange>
                </w:rPr>
                <w:t>Usuário</w:t>
              </w:r>
              <w:proofErr w:type="spellEnd"/>
              <w:r w:rsidRPr="003B2A91">
                <w:rPr>
                  <w:sz w:val="24"/>
                  <w:szCs w:val="24"/>
                  <w:rPrChange w:id="215" w:author="lucas severiano" w:date="2017-11-16T16:52:00Z">
                    <w:rPr/>
                  </w:rPrChange>
                </w:rPr>
                <w:t xml:space="preserve"> </w:t>
              </w:r>
              <w:proofErr w:type="spellStart"/>
              <w:r w:rsidRPr="003B2A91">
                <w:rPr>
                  <w:sz w:val="24"/>
                  <w:szCs w:val="24"/>
                  <w:rPrChange w:id="216" w:author="lucas severiano" w:date="2017-11-16T16:52:00Z">
                    <w:rPr/>
                  </w:rPrChange>
                </w:rPr>
                <w:t>não</w:t>
              </w:r>
              <w:proofErr w:type="spellEnd"/>
              <w:r w:rsidRPr="003B2A91">
                <w:rPr>
                  <w:sz w:val="24"/>
                  <w:szCs w:val="24"/>
                  <w:rPrChange w:id="217" w:author="lucas severiano" w:date="2017-11-16T16:52:00Z">
                    <w:rPr/>
                  </w:rPrChange>
                </w:rPr>
                <w:t xml:space="preserve"> </w:t>
              </w:r>
            </w:ins>
            <w:proofErr w:type="spellStart"/>
            <w:ins w:id="218" w:author="lucas severiano" w:date="2017-11-16T16:53:00Z">
              <w:r>
                <w:rPr>
                  <w:sz w:val="24"/>
                  <w:szCs w:val="24"/>
                </w:rPr>
                <w:t>visualiza</w:t>
              </w:r>
              <w:proofErr w:type="spellEnd"/>
              <w:r>
                <w:rPr>
                  <w:sz w:val="24"/>
                  <w:szCs w:val="24"/>
                </w:rPr>
                <w:t xml:space="preserve"> </w:t>
              </w:r>
              <w:proofErr w:type="spellStart"/>
              <w:r>
                <w:rPr>
                  <w:sz w:val="24"/>
                  <w:szCs w:val="24"/>
                </w:rPr>
                <w:t>preferências</w:t>
              </w:r>
            </w:ins>
            <w:proofErr w:type="spellEnd"/>
          </w:p>
        </w:tc>
      </w:tr>
      <w:tr w:rsidR="003B2A91" w:rsidRPr="003B2A91" w14:paraId="2ED0D29F" w14:textId="77777777" w:rsidTr="001D7D94">
        <w:trPr>
          <w:ins w:id="219" w:author="lucas severiano" w:date="2017-11-16T16:37:00Z"/>
        </w:trPr>
        <w:tc>
          <w:tcPr>
            <w:tcW w:w="1525" w:type="dxa"/>
            <w:vMerge/>
            <w:vAlign w:val="center"/>
          </w:tcPr>
          <w:p w14:paraId="5E08ECC0" w14:textId="77777777" w:rsidR="003B2A91" w:rsidRDefault="003B2A91" w:rsidP="001D7D94">
            <w:pPr>
              <w:jc w:val="center"/>
              <w:rPr>
                <w:ins w:id="220" w:author="lucas severiano" w:date="2017-11-16T16:37:00Z"/>
              </w:rPr>
            </w:pPr>
          </w:p>
        </w:tc>
        <w:tc>
          <w:tcPr>
            <w:tcW w:w="1800" w:type="dxa"/>
          </w:tcPr>
          <w:p w14:paraId="176F5D77" w14:textId="77777777" w:rsidR="003B2A91" w:rsidRPr="003B2A91" w:rsidRDefault="003B2A91" w:rsidP="001D7D94">
            <w:pPr>
              <w:jc w:val="center"/>
              <w:rPr>
                <w:ins w:id="221" w:author="lucas severiano" w:date="2017-11-16T16:37:00Z"/>
                <w:sz w:val="24"/>
                <w:szCs w:val="24"/>
                <w:rPrChange w:id="222" w:author="lucas severiano" w:date="2017-11-16T16:53:00Z">
                  <w:rPr>
                    <w:ins w:id="223" w:author="lucas severiano" w:date="2017-11-16T16:37:00Z"/>
                  </w:rPr>
                </w:rPrChange>
              </w:rPr>
            </w:pPr>
            <w:ins w:id="224" w:author="lucas severiano" w:date="2017-11-16T16:54:00Z">
              <w:r w:rsidRPr="009040BF">
                <w:rPr>
                  <w:sz w:val="24"/>
                  <w:szCs w:val="24"/>
                </w:rPr>
                <w:t xml:space="preserve">Dados de </w:t>
              </w:r>
              <w:proofErr w:type="spellStart"/>
              <w:r w:rsidRPr="009040BF">
                <w:rPr>
                  <w:sz w:val="24"/>
                  <w:szCs w:val="24"/>
                </w:rPr>
                <w:t>Preferencia</w:t>
              </w:r>
            </w:ins>
            <w:proofErr w:type="spellEnd"/>
          </w:p>
        </w:tc>
        <w:tc>
          <w:tcPr>
            <w:tcW w:w="3497" w:type="dxa"/>
          </w:tcPr>
          <w:p w14:paraId="26615E4C" w14:textId="77777777" w:rsidR="003B2A91" w:rsidRPr="003B2A91" w:rsidRDefault="003B2A91" w:rsidP="003B2A91">
            <w:pPr>
              <w:jc w:val="center"/>
              <w:rPr>
                <w:ins w:id="225" w:author="lucas severiano" w:date="2017-11-16T16:37:00Z"/>
                <w:sz w:val="24"/>
                <w:szCs w:val="24"/>
                <w:rPrChange w:id="226" w:author="lucas severiano" w:date="2017-11-16T16:53:00Z">
                  <w:rPr>
                    <w:ins w:id="227" w:author="lucas severiano" w:date="2017-11-16T16:37:00Z"/>
                  </w:rPr>
                </w:rPrChange>
              </w:rPr>
            </w:pPr>
            <w:ins w:id="228" w:author="lucas severiano" w:date="2017-11-16T16:54:00Z">
              <w:r>
                <w:rPr>
                  <w:sz w:val="24"/>
                  <w:szCs w:val="24"/>
                </w:rPr>
                <w:t xml:space="preserve">Dados </w:t>
              </w:r>
              <w:proofErr w:type="spellStart"/>
              <w:r>
                <w:rPr>
                  <w:sz w:val="24"/>
                  <w:szCs w:val="24"/>
                </w:rPr>
                <w:t>inválidos</w:t>
              </w:r>
            </w:ins>
            <w:proofErr w:type="spellEnd"/>
          </w:p>
        </w:tc>
        <w:tc>
          <w:tcPr>
            <w:tcW w:w="2195" w:type="dxa"/>
            <w:vMerge/>
            <w:vAlign w:val="center"/>
          </w:tcPr>
          <w:p w14:paraId="006B48B4" w14:textId="77777777" w:rsidR="003B2A91" w:rsidRPr="003B2A91" w:rsidRDefault="003B2A91" w:rsidP="001D7D94">
            <w:pPr>
              <w:jc w:val="center"/>
              <w:rPr>
                <w:ins w:id="229" w:author="lucas severiano" w:date="2017-11-16T16:37:00Z"/>
                <w:sz w:val="24"/>
                <w:szCs w:val="24"/>
                <w:rPrChange w:id="230" w:author="lucas severiano" w:date="2017-11-16T16:53:00Z">
                  <w:rPr>
                    <w:ins w:id="231" w:author="lucas severiano" w:date="2017-11-16T16:37:00Z"/>
                  </w:rPr>
                </w:rPrChange>
              </w:rPr>
            </w:pPr>
          </w:p>
        </w:tc>
      </w:tr>
      <w:tr w:rsidR="00902DED" w:rsidRPr="003B2A91" w14:paraId="5C2E5CCF" w14:textId="77777777" w:rsidTr="00902DED">
        <w:trPr>
          <w:ins w:id="232" w:author="Klaus Quelhas" w:date="2017-11-16T20:19:00Z"/>
        </w:trPr>
        <w:tc>
          <w:tcPr>
            <w:tcW w:w="1525" w:type="dxa"/>
            <w:vMerge w:val="restart"/>
            <w:vAlign w:val="center"/>
          </w:tcPr>
          <w:p w14:paraId="1C2CDE34" w14:textId="77777777" w:rsidR="00902DED" w:rsidRDefault="00902DED" w:rsidP="00902DED">
            <w:pPr>
              <w:jc w:val="center"/>
              <w:rPr>
                <w:ins w:id="233" w:author="Klaus Quelhas" w:date="2017-11-16T20:19:00Z"/>
              </w:rPr>
            </w:pPr>
            <w:ins w:id="234" w:author="Klaus Quelhas" w:date="2017-11-16T20:19:00Z">
              <w:r>
                <w:t>3</w:t>
              </w:r>
            </w:ins>
          </w:p>
        </w:tc>
        <w:tc>
          <w:tcPr>
            <w:tcW w:w="1800" w:type="dxa"/>
          </w:tcPr>
          <w:p w14:paraId="005537F7" w14:textId="77777777" w:rsidR="00902DED" w:rsidRPr="009040BF" w:rsidRDefault="00902DED" w:rsidP="00902DED">
            <w:pPr>
              <w:jc w:val="center"/>
              <w:rPr>
                <w:ins w:id="235" w:author="Klaus Quelhas" w:date="2017-11-16T20:19:00Z"/>
                <w:sz w:val="24"/>
                <w:szCs w:val="24"/>
              </w:rPr>
            </w:pPr>
            <w:proofErr w:type="spellStart"/>
            <w:ins w:id="236" w:author="Klaus Quelhas" w:date="2017-11-16T20:19:00Z">
              <w:r w:rsidRPr="009040BF">
                <w:rPr>
                  <w:sz w:val="24"/>
                  <w:szCs w:val="24"/>
                </w:rPr>
                <w:t>Identificação</w:t>
              </w:r>
              <w:proofErr w:type="spellEnd"/>
              <w:r w:rsidRPr="009040BF">
                <w:rPr>
                  <w:sz w:val="24"/>
                  <w:szCs w:val="24"/>
                </w:rPr>
                <w:t xml:space="preserve"> do </w:t>
              </w:r>
              <w:proofErr w:type="spellStart"/>
              <w:r w:rsidRPr="009040BF">
                <w:rPr>
                  <w:sz w:val="24"/>
                  <w:szCs w:val="24"/>
                </w:rPr>
                <w:t>usuario</w:t>
              </w:r>
              <w:proofErr w:type="spellEnd"/>
            </w:ins>
          </w:p>
        </w:tc>
        <w:tc>
          <w:tcPr>
            <w:tcW w:w="3497" w:type="dxa"/>
          </w:tcPr>
          <w:p w14:paraId="6050AA00" w14:textId="77777777" w:rsidR="00902DED" w:rsidRDefault="00902DED" w:rsidP="00902DED">
            <w:pPr>
              <w:jc w:val="center"/>
              <w:rPr>
                <w:ins w:id="237" w:author="Klaus Quelhas" w:date="2017-11-16T20:19:00Z"/>
                <w:sz w:val="24"/>
                <w:szCs w:val="24"/>
              </w:rPr>
            </w:pPr>
            <w:proofErr w:type="spellStart"/>
            <w:ins w:id="238" w:author="Klaus Quelhas" w:date="2017-11-16T20:19:00Z">
              <w:r>
                <w:rPr>
                  <w:sz w:val="24"/>
                  <w:szCs w:val="24"/>
                </w:rPr>
                <w:t>Identificação</w:t>
              </w:r>
              <w:proofErr w:type="spellEnd"/>
              <w:r>
                <w:rPr>
                  <w:sz w:val="24"/>
                  <w:szCs w:val="24"/>
                </w:rPr>
                <w:t xml:space="preserve"> </w:t>
              </w:r>
              <w:proofErr w:type="spellStart"/>
              <w:r>
                <w:rPr>
                  <w:sz w:val="24"/>
                  <w:szCs w:val="24"/>
                </w:rPr>
                <w:t>inválida</w:t>
              </w:r>
              <w:proofErr w:type="spellEnd"/>
            </w:ins>
          </w:p>
        </w:tc>
        <w:tc>
          <w:tcPr>
            <w:tcW w:w="2195" w:type="dxa"/>
            <w:vMerge w:val="restart"/>
            <w:vAlign w:val="center"/>
          </w:tcPr>
          <w:p w14:paraId="1196AB17" w14:textId="77777777" w:rsidR="00902DED" w:rsidRPr="003B2A91" w:rsidRDefault="00902DED" w:rsidP="00902DED">
            <w:pPr>
              <w:jc w:val="center"/>
              <w:rPr>
                <w:ins w:id="239" w:author="Klaus Quelhas" w:date="2017-11-16T20:19:00Z"/>
                <w:sz w:val="24"/>
                <w:szCs w:val="24"/>
              </w:rPr>
            </w:pPr>
            <w:proofErr w:type="spellStart"/>
            <w:ins w:id="240" w:author="Klaus Quelhas" w:date="2017-11-16T20:19:00Z">
              <w:r>
                <w:rPr>
                  <w:sz w:val="24"/>
                  <w:szCs w:val="24"/>
                </w:rPr>
                <w:t>Usuário</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visualiza</w:t>
              </w:r>
              <w:proofErr w:type="spellEnd"/>
              <w:r>
                <w:rPr>
                  <w:sz w:val="24"/>
                  <w:szCs w:val="24"/>
                </w:rPr>
                <w:t xml:space="preserve"> </w:t>
              </w:r>
              <w:proofErr w:type="spellStart"/>
              <w:r>
                <w:rPr>
                  <w:sz w:val="24"/>
                  <w:szCs w:val="24"/>
                </w:rPr>
                <w:t>preferencias</w:t>
              </w:r>
              <w:proofErr w:type="spellEnd"/>
            </w:ins>
          </w:p>
        </w:tc>
      </w:tr>
      <w:tr w:rsidR="00902DED" w:rsidRPr="003B2A91" w14:paraId="7A9E2625" w14:textId="77777777" w:rsidTr="00902DED">
        <w:trPr>
          <w:ins w:id="241" w:author="Klaus Quelhas" w:date="2017-11-16T20:19:00Z"/>
        </w:trPr>
        <w:tc>
          <w:tcPr>
            <w:tcW w:w="1525" w:type="dxa"/>
            <w:vMerge/>
            <w:vAlign w:val="center"/>
          </w:tcPr>
          <w:p w14:paraId="79AB47AA" w14:textId="77777777" w:rsidR="00902DED" w:rsidRDefault="00902DED" w:rsidP="00902DED">
            <w:pPr>
              <w:jc w:val="center"/>
              <w:rPr>
                <w:ins w:id="242" w:author="Klaus Quelhas" w:date="2017-11-16T20:19:00Z"/>
              </w:rPr>
            </w:pPr>
          </w:p>
        </w:tc>
        <w:tc>
          <w:tcPr>
            <w:tcW w:w="1800" w:type="dxa"/>
          </w:tcPr>
          <w:p w14:paraId="3AE93620" w14:textId="77777777" w:rsidR="00902DED" w:rsidRPr="009040BF" w:rsidRDefault="00902DED" w:rsidP="00902DED">
            <w:pPr>
              <w:jc w:val="center"/>
              <w:rPr>
                <w:ins w:id="243" w:author="Klaus Quelhas" w:date="2017-11-16T20:19:00Z"/>
                <w:sz w:val="24"/>
                <w:szCs w:val="24"/>
              </w:rPr>
            </w:pPr>
            <w:ins w:id="244" w:author="Klaus Quelhas" w:date="2017-11-16T20:19:00Z">
              <w:r w:rsidRPr="009040BF">
                <w:rPr>
                  <w:sz w:val="24"/>
                  <w:szCs w:val="24"/>
                </w:rPr>
                <w:t xml:space="preserve">Dados de </w:t>
              </w:r>
              <w:proofErr w:type="spellStart"/>
              <w:r w:rsidRPr="009040BF">
                <w:rPr>
                  <w:sz w:val="24"/>
                  <w:szCs w:val="24"/>
                </w:rPr>
                <w:t>Preferencia</w:t>
              </w:r>
              <w:proofErr w:type="spellEnd"/>
            </w:ins>
          </w:p>
        </w:tc>
        <w:tc>
          <w:tcPr>
            <w:tcW w:w="3497" w:type="dxa"/>
          </w:tcPr>
          <w:p w14:paraId="1FCE3CB9" w14:textId="77777777" w:rsidR="00902DED" w:rsidRDefault="00902DED" w:rsidP="00902DED">
            <w:pPr>
              <w:jc w:val="center"/>
              <w:rPr>
                <w:ins w:id="245" w:author="Klaus Quelhas" w:date="2017-11-16T20:19:00Z"/>
                <w:sz w:val="24"/>
                <w:szCs w:val="24"/>
              </w:rPr>
            </w:pPr>
            <w:ins w:id="246" w:author="Klaus Quelhas" w:date="2017-11-16T20:19:00Z">
              <w:r>
                <w:rPr>
                  <w:sz w:val="24"/>
                  <w:szCs w:val="24"/>
                </w:rPr>
                <w:t>Dados v</w:t>
              </w:r>
              <w:r>
                <w:rPr>
                  <w:sz w:val="24"/>
                  <w:szCs w:val="24"/>
                  <w:lang w:val="pt-BR"/>
                </w:rPr>
                <w:t>álidos</w:t>
              </w:r>
            </w:ins>
          </w:p>
        </w:tc>
        <w:tc>
          <w:tcPr>
            <w:tcW w:w="2195" w:type="dxa"/>
            <w:vMerge/>
            <w:vAlign w:val="center"/>
          </w:tcPr>
          <w:p w14:paraId="45FC498B" w14:textId="77777777" w:rsidR="00902DED" w:rsidRPr="003B2A91" w:rsidRDefault="00902DED" w:rsidP="00902DED">
            <w:pPr>
              <w:jc w:val="center"/>
              <w:rPr>
                <w:ins w:id="247" w:author="Klaus Quelhas" w:date="2017-11-16T20:19:00Z"/>
                <w:sz w:val="24"/>
                <w:szCs w:val="24"/>
              </w:rPr>
            </w:pPr>
          </w:p>
        </w:tc>
      </w:tr>
      <w:tr w:rsidR="003B2A91" w:rsidRPr="003B2A91" w14:paraId="0A43447F" w14:textId="77777777" w:rsidTr="001D7D94">
        <w:trPr>
          <w:ins w:id="248" w:author="lucas severiano" w:date="2017-11-16T16:54:00Z"/>
        </w:trPr>
        <w:tc>
          <w:tcPr>
            <w:tcW w:w="1525" w:type="dxa"/>
            <w:vMerge w:val="restart"/>
            <w:vAlign w:val="center"/>
          </w:tcPr>
          <w:p w14:paraId="202A52AD" w14:textId="77777777" w:rsidR="003B2A91" w:rsidRDefault="00902DED" w:rsidP="001D7D94">
            <w:pPr>
              <w:jc w:val="center"/>
              <w:rPr>
                <w:ins w:id="249" w:author="lucas severiano" w:date="2017-11-16T16:54:00Z"/>
              </w:rPr>
            </w:pPr>
            <w:ins w:id="250" w:author="Klaus Quelhas" w:date="2017-11-16T20:20:00Z">
              <w:r>
                <w:t>4</w:t>
              </w:r>
            </w:ins>
            <w:ins w:id="251" w:author="lucas severiano" w:date="2017-11-16T16:54:00Z">
              <w:del w:id="252" w:author="Klaus Quelhas" w:date="2017-11-16T20:20:00Z">
                <w:r w:rsidR="003B2A91" w:rsidDel="00902DED">
                  <w:delText>3</w:delText>
                </w:r>
              </w:del>
            </w:ins>
          </w:p>
        </w:tc>
        <w:tc>
          <w:tcPr>
            <w:tcW w:w="1800" w:type="dxa"/>
          </w:tcPr>
          <w:p w14:paraId="12B28CCB" w14:textId="77777777" w:rsidR="003B2A91" w:rsidRPr="009040BF" w:rsidRDefault="003B2A91" w:rsidP="001D7D94">
            <w:pPr>
              <w:jc w:val="center"/>
              <w:rPr>
                <w:ins w:id="253" w:author="lucas severiano" w:date="2017-11-16T16:54:00Z"/>
                <w:sz w:val="24"/>
                <w:szCs w:val="24"/>
              </w:rPr>
            </w:pPr>
            <w:proofErr w:type="spellStart"/>
            <w:ins w:id="254" w:author="lucas severiano" w:date="2017-11-16T16:55:00Z">
              <w:r w:rsidRPr="009040BF">
                <w:rPr>
                  <w:sz w:val="24"/>
                  <w:szCs w:val="24"/>
                </w:rPr>
                <w:t>Identificação</w:t>
              </w:r>
              <w:proofErr w:type="spellEnd"/>
              <w:r w:rsidRPr="009040BF">
                <w:rPr>
                  <w:sz w:val="24"/>
                  <w:szCs w:val="24"/>
                </w:rPr>
                <w:t xml:space="preserve"> do </w:t>
              </w:r>
              <w:proofErr w:type="spellStart"/>
              <w:r w:rsidRPr="009040BF">
                <w:rPr>
                  <w:sz w:val="24"/>
                  <w:szCs w:val="24"/>
                </w:rPr>
                <w:t>usuario</w:t>
              </w:r>
            </w:ins>
            <w:proofErr w:type="spellEnd"/>
          </w:p>
        </w:tc>
        <w:tc>
          <w:tcPr>
            <w:tcW w:w="3497" w:type="dxa"/>
          </w:tcPr>
          <w:p w14:paraId="66D00855" w14:textId="77777777" w:rsidR="003B2A91" w:rsidRDefault="003B2A91" w:rsidP="003B2A91">
            <w:pPr>
              <w:jc w:val="center"/>
              <w:rPr>
                <w:ins w:id="255" w:author="lucas severiano" w:date="2017-11-16T16:54:00Z"/>
                <w:sz w:val="24"/>
                <w:szCs w:val="24"/>
              </w:rPr>
            </w:pPr>
            <w:proofErr w:type="spellStart"/>
            <w:ins w:id="256" w:author="lucas severiano" w:date="2017-11-16T16:55:00Z">
              <w:r>
                <w:rPr>
                  <w:sz w:val="24"/>
                  <w:szCs w:val="24"/>
                </w:rPr>
                <w:t>Identificação</w:t>
              </w:r>
              <w:proofErr w:type="spellEnd"/>
              <w:r>
                <w:rPr>
                  <w:sz w:val="24"/>
                  <w:szCs w:val="24"/>
                </w:rPr>
                <w:t xml:space="preserve"> </w:t>
              </w:r>
            </w:ins>
            <w:proofErr w:type="spellStart"/>
            <w:ins w:id="257" w:author="lucas severiano" w:date="2017-11-16T16:56:00Z">
              <w:r>
                <w:rPr>
                  <w:sz w:val="24"/>
                  <w:szCs w:val="24"/>
                </w:rPr>
                <w:t>in</w:t>
              </w:r>
            </w:ins>
            <w:ins w:id="258" w:author="lucas severiano" w:date="2017-11-16T16:55:00Z">
              <w:r>
                <w:rPr>
                  <w:sz w:val="24"/>
                  <w:szCs w:val="24"/>
                </w:rPr>
                <w:t>válida</w:t>
              </w:r>
            </w:ins>
            <w:proofErr w:type="spellEnd"/>
          </w:p>
        </w:tc>
        <w:tc>
          <w:tcPr>
            <w:tcW w:w="2195" w:type="dxa"/>
            <w:vMerge w:val="restart"/>
            <w:vAlign w:val="center"/>
          </w:tcPr>
          <w:p w14:paraId="55DC94BF" w14:textId="77777777" w:rsidR="003B2A91" w:rsidRPr="003B2A91" w:rsidRDefault="003B2A91" w:rsidP="001D7D94">
            <w:pPr>
              <w:jc w:val="center"/>
              <w:rPr>
                <w:ins w:id="259" w:author="lucas severiano" w:date="2017-11-16T16:54:00Z"/>
                <w:sz w:val="24"/>
                <w:szCs w:val="24"/>
              </w:rPr>
            </w:pPr>
            <w:proofErr w:type="spellStart"/>
            <w:ins w:id="260" w:author="lucas severiano" w:date="2017-11-16T16:56:00Z">
              <w:r>
                <w:rPr>
                  <w:sz w:val="24"/>
                  <w:szCs w:val="24"/>
                </w:rPr>
                <w:t>Usuário</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visualiza</w:t>
              </w:r>
              <w:proofErr w:type="spellEnd"/>
              <w:r>
                <w:rPr>
                  <w:sz w:val="24"/>
                  <w:szCs w:val="24"/>
                </w:rPr>
                <w:t xml:space="preserve"> </w:t>
              </w:r>
              <w:proofErr w:type="spellStart"/>
              <w:r>
                <w:rPr>
                  <w:sz w:val="24"/>
                  <w:szCs w:val="24"/>
                </w:rPr>
                <w:t>preferencias</w:t>
              </w:r>
            </w:ins>
            <w:proofErr w:type="spellEnd"/>
          </w:p>
        </w:tc>
      </w:tr>
      <w:tr w:rsidR="003B2A91" w:rsidRPr="003B2A91" w14:paraId="04BD95A1" w14:textId="77777777" w:rsidTr="001D7D94">
        <w:trPr>
          <w:ins w:id="261" w:author="lucas severiano" w:date="2017-11-16T16:55:00Z"/>
        </w:trPr>
        <w:tc>
          <w:tcPr>
            <w:tcW w:w="1525" w:type="dxa"/>
            <w:vMerge/>
            <w:vAlign w:val="center"/>
          </w:tcPr>
          <w:p w14:paraId="51A77F32" w14:textId="77777777" w:rsidR="003B2A91" w:rsidRDefault="003B2A91" w:rsidP="001D7D94">
            <w:pPr>
              <w:jc w:val="center"/>
              <w:rPr>
                <w:ins w:id="262" w:author="lucas severiano" w:date="2017-11-16T16:55:00Z"/>
              </w:rPr>
            </w:pPr>
          </w:p>
        </w:tc>
        <w:tc>
          <w:tcPr>
            <w:tcW w:w="1800" w:type="dxa"/>
          </w:tcPr>
          <w:p w14:paraId="21C790CF" w14:textId="77777777" w:rsidR="003B2A91" w:rsidRPr="009040BF" w:rsidRDefault="003B2A91" w:rsidP="001D7D94">
            <w:pPr>
              <w:jc w:val="center"/>
              <w:rPr>
                <w:ins w:id="263" w:author="lucas severiano" w:date="2017-11-16T16:55:00Z"/>
                <w:sz w:val="24"/>
                <w:szCs w:val="24"/>
              </w:rPr>
            </w:pPr>
            <w:ins w:id="264" w:author="lucas severiano" w:date="2017-11-16T16:55:00Z">
              <w:r w:rsidRPr="009040BF">
                <w:rPr>
                  <w:sz w:val="24"/>
                  <w:szCs w:val="24"/>
                </w:rPr>
                <w:t xml:space="preserve">Dados de </w:t>
              </w:r>
              <w:proofErr w:type="spellStart"/>
              <w:r w:rsidRPr="009040BF">
                <w:rPr>
                  <w:sz w:val="24"/>
                  <w:szCs w:val="24"/>
                </w:rPr>
                <w:t>Preferencia</w:t>
              </w:r>
              <w:proofErr w:type="spellEnd"/>
            </w:ins>
          </w:p>
        </w:tc>
        <w:tc>
          <w:tcPr>
            <w:tcW w:w="3497" w:type="dxa"/>
          </w:tcPr>
          <w:p w14:paraId="000B2168" w14:textId="77777777" w:rsidR="003B2A91" w:rsidRPr="00902DED" w:rsidRDefault="003B2A91" w:rsidP="003B2A91">
            <w:pPr>
              <w:jc w:val="center"/>
              <w:rPr>
                <w:ins w:id="265" w:author="lucas severiano" w:date="2017-11-16T16:55:00Z"/>
                <w:sz w:val="24"/>
                <w:szCs w:val="24"/>
                <w:lang w:val="pt-BR"/>
                <w:rPrChange w:id="266" w:author="Klaus Quelhas" w:date="2017-11-16T20:18:00Z">
                  <w:rPr>
                    <w:ins w:id="267" w:author="lucas severiano" w:date="2017-11-16T16:55:00Z"/>
                    <w:sz w:val="24"/>
                    <w:szCs w:val="24"/>
                  </w:rPr>
                </w:rPrChange>
              </w:rPr>
            </w:pPr>
            <w:ins w:id="268" w:author="lucas severiano" w:date="2017-11-16T16:56:00Z">
              <w:r>
                <w:rPr>
                  <w:sz w:val="24"/>
                  <w:szCs w:val="24"/>
                </w:rPr>
                <w:t xml:space="preserve">Dados </w:t>
              </w:r>
              <w:del w:id="269" w:author="Klaus Quelhas" w:date="2017-11-16T20:18:00Z">
                <w:r w:rsidDel="00902DED">
                  <w:rPr>
                    <w:sz w:val="24"/>
                    <w:szCs w:val="24"/>
                  </w:rPr>
                  <w:delText>inválidos</w:delText>
                </w:r>
              </w:del>
            </w:ins>
            <w:proofErr w:type="spellStart"/>
            <w:ins w:id="270" w:author="Klaus Quelhas" w:date="2017-11-16T20:19:00Z">
              <w:r w:rsidR="00902DED">
                <w:rPr>
                  <w:sz w:val="24"/>
                  <w:szCs w:val="24"/>
                </w:rPr>
                <w:t>in</w:t>
              </w:r>
            </w:ins>
            <w:ins w:id="271" w:author="Klaus Quelhas" w:date="2017-11-16T20:18:00Z">
              <w:r w:rsidR="00902DED">
                <w:rPr>
                  <w:sz w:val="24"/>
                  <w:szCs w:val="24"/>
                </w:rPr>
                <w:t>v</w:t>
              </w:r>
              <w:proofErr w:type="spellEnd"/>
              <w:r w:rsidR="00902DED">
                <w:rPr>
                  <w:sz w:val="24"/>
                  <w:szCs w:val="24"/>
                  <w:lang w:val="pt-BR"/>
                </w:rPr>
                <w:t>álidos</w:t>
              </w:r>
            </w:ins>
          </w:p>
        </w:tc>
        <w:tc>
          <w:tcPr>
            <w:tcW w:w="2195" w:type="dxa"/>
            <w:vMerge/>
            <w:vAlign w:val="center"/>
          </w:tcPr>
          <w:p w14:paraId="460D3BD8" w14:textId="77777777" w:rsidR="003B2A91" w:rsidRPr="003B2A91" w:rsidRDefault="003B2A91" w:rsidP="001D7D94">
            <w:pPr>
              <w:jc w:val="center"/>
              <w:rPr>
                <w:ins w:id="272" w:author="lucas severiano" w:date="2017-11-16T16:55:00Z"/>
                <w:sz w:val="24"/>
                <w:szCs w:val="24"/>
              </w:rPr>
            </w:pPr>
          </w:p>
        </w:tc>
      </w:tr>
    </w:tbl>
    <w:p w14:paraId="7821FF87" w14:textId="77777777" w:rsidR="00551EEC" w:rsidRDefault="00551EEC" w:rsidP="00396011">
      <w:pPr>
        <w:pStyle w:val="BodyText"/>
        <w:ind w:left="0"/>
        <w:rPr>
          <w:ins w:id="273" w:author="lucas severiano" w:date="2017-11-16T16:51:00Z"/>
        </w:rPr>
      </w:pPr>
    </w:p>
    <w:p w14:paraId="4B54C72B" w14:textId="77777777" w:rsidR="00635733" w:rsidDel="003B2A91" w:rsidRDefault="00635733" w:rsidP="00396011">
      <w:pPr>
        <w:pStyle w:val="BodyText"/>
        <w:ind w:left="0"/>
        <w:rPr>
          <w:del w:id="274" w:author="lucas severiano" w:date="2017-11-16T16:57:00Z"/>
        </w:rPr>
      </w:pPr>
    </w:p>
    <w:p w14:paraId="0E699078" w14:textId="77777777" w:rsidR="003B2A91" w:rsidRDefault="003B2A91" w:rsidP="00396011">
      <w:pPr>
        <w:pStyle w:val="BodyText"/>
        <w:ind w:left="0"/>
        <w:rPr>
          <w:ins w:id="275" w:author="lucas severiano" w:date="2017-11-16T16:57:00Z"/>
        </w:rPr>
      </w:pPr>
    </w:p>
    <w:p w14:paraId="02D808E4" w14:textId="77777777" w:rsidR="003B2A91" w:rsidRDefault="003B2A91" w:rsidP="00396011">
      <w:pPr>
        <w:pStyle w:val="BodyText"/>
        <w:ind w:left="0"/>
        <w:rPr>
          <w:ins w:id="276" w:author="lucas severiano" w:date="2017-11-16T16:57:00Z"/>
        </w:rPr>
      </w:pPr>
    </w:p>
    <w:p w14:paraId="34D9B645" w14:textId="77777777" w:rsidR="003B2A91" w:rsidRDefault="003B2A91" w:rsidP="00396011">
      <w:pPr>
        <w:pStyle w:val="BodyText"/>
        <w:ind w:left="0"/>
        <w:rPr>
          <w:ins w:id="277" w:author="lucas severiano" w:date="2017-11-16T16:57:00Z"/>
        </w:rPr>
      </w:pPr>
    </w:p>
    <w:p w14:paraId="1F324BB0" w14:textId="77777777" w:rsidR="003B2A91" w:rsidRDefault="003B2A91" w:rsidP="00396011">
      <w:pPr>
        <w:pStyle w:val="BodyText"/>
        <w:ind w:left="0"/>
        <w:rPr>
          <w:ins w:id="278" w:author="lucas severiano" w:date="2017-11-16T16:57:00Z"/>
        </w:rPr>
      </w:pPr>
    </w:p>
    <w:p w14:paraId="678E6884" w14:textId="77777777" w:rsidR="003B2A91" w:rsidRDefault="003B2A91" w:rsidP="00396011">
      <w:pPr>
        <w:pStyle w:val="BodyText"/>
        <w:ind w:left="0"/>
        <w:rPr>
          <w:ins w:id="279" w:author="lucas severiano" w:date="2017-11-16T16:57:00Z"/>
        </w:rPr>
      </w:pPr>
    </w:p>
    <w:p w14:paraId="5D4C7807" w14:textId="77777777" w:rsidR="003B2A91" w:rsidRDefault="003B2A91" w:rsidP="00396011">
      <w:pPr>
        <w:pStyle w:val="BodyText"/>
        <w:ind w:left="0"/>
        <w:rPr>
          <w:ins w:id="280" w:author="lucas severiano" w:date="2017-11-16T16:57:00Z"/>
        </w:rPr>
      </w:pPr>
    </w:p>
    <w:p w14:paraId="59A589D8" w14:textId="77777777" w:rsidR="003B2A91" w:rsidRDefault="003B2A91" w:rsidP="00396011">
      <w:pPr>
        <w:pStyle w:val="BodyText"/>
        <w:ind w:left="0"/>
        <w:rPr>
          <w:ins w:id="281" w:author="lucas severiano" w:date="2017-11-16T16:57:00Z"/>
        </w:rPr>
      </w:pPr>
    </w:p>
    <w:p w14:paraId="3EA6137D" w14:textId="77777777" w:rsidR="001D7D94" w:rsidRDefault="00F60900" w:rsidP="00551EEC">
      <w:pPr>
        <w:pStyle w:val="Heading4"/>
        <w:rPr>
          <w:ins w:id="282" w:author="lucas severiano" w:date="2017-11-16T17:00:00Z"/>
          <w:lang w:val="pt-BR"/>
        </w:rPr>
      </w:pPr>
      <w:r w:rsidRPr="00F60900">
        <w:rPr>
          <w:lang w:val="pt-BR"/>
        </w:rPr>
        <w:t>Configuração de endereço MAC do roteador</w:t>
      </w:r>
    </w:p>
    <w:p w14:paraId="04466B18" w14:textId="77777777" w:rsidR="00551EEC" w:rsidRDefault="003B2A91">
      <w:pPr>
        <w:pStyle w:val="Heading5"/>
        <w:rPr>
          <w:ins w:id="283" w:author="lucas severiano" w:date="2017-11-16T17:04:00Z"/>
          <w:lang w:val="pt-BR"/>
        </w:rPr>
        <w:pPrChange w:id="284" w:author="lucas severiano" w:date="2017-11-16T17:00:00Z">
          <w:pPr>
            <w:pStyle w:val="Heading4"/>
          </w:pPr>
        </w:pPrChange>
      </w:pPr>
      <w:ins w:id="285" w:author="lucas severiano" w:date="2017-11-16T16:57:00Z">
        <w:r>
          <w:rPr>
            <w:lang w:val="pt-BR"/>
          </w:rPr>
          <w:t xml:space="preserve"> </w:t>
        </w:r>
      </w:ins>
      <w:ins w:id="286" w:author="lucas severiano" w:date="2017-11-16T17:01:00Z">
        <w:r w:rsidR="001D7D94">
          <w:rPr>
            <w:lang w:val="pt-BR"/>
          </w:rPr>
          <w:t>Adionar Roteador</w:t>
        </w:r>
      </w:ins>
    </w:p>
    <w:p w14:paraId="1C87328A" w14:textId="77777777" w:rsidR="003B2A91" w:rsidRPr="003B2A91" w:rsidRDefault="003B2A91">
      <w:pPr>
        <w:rPr>
          <w:lang w:val="pt-BR"/>
        </w:rPr>
        <w:pPrChange w:id="287" w:author="lucas severiano" w:date="2017-11-16T16:57:00Z">
          <w:pPr>
            <w:pStyle w:val="Heading4"/>
          </w:pPr>
        </w:pPrChange>
      </w:pPr>
    </w:p>
    <w:tbl>
      <w:tblPr>
        <w:tblStyle w:val="TableGrid"/>
        <w:tblW w:w="0" w:type="auto"/>
        <w:tblLook w:val="04A0" w:firstRow="1" w:lastRow="0" w:firstColumn="1" w:lastColumn="0" w:noHBand="0" w:noVBand="1"/>
      </w:tblPr>
      <w:tblGrid>
        <w:gridCol w:w="1525"/>
        <w:gridCol w:w="1800"/>
        <w:gridCol w:w="3497"/>
        <w:gridCol w:w="2195"/>
      </w:tblGrid>
      <w:tr w:rsidR="003B2A91" w:rsidRPr="009040BF" w14:paraId="4F5F06DE" w14:textId="77777777" w:rsidTr="001D7D94">
        <w:trPr>
          <w:ins w:id="288" w:author="lucas severiano" w:date="2017-11-16T16:57:00Z"/>
        </w:trPr>
        <w:tc>
          <w:tcPr>
            <w:tcW w:w="1525" w:type="dxa"/>
          </w:tcPr>
          <w:p w14:paraId="09AAA22A" w14:textId="77777777" w:rsidR="003B2A91" w:rsidRPr="009040BF" w:rsidRDefault="003B2A91" w:rsidP="001D7D94">
            <w:pPr>
              <w:jc w:val="center"/>
              <w:rPr>
                <w:ins w:id="289" w:author="lucas severiano" w:date="2017-11-16T16:57:00Z"/>
                <w:b/>
                <w:sz w:val="24"/>
                <w:szCs w:val="24"/>
              </w:rPr>
            </w:pPr>
            <w:proofErr w:type="spellStart"/>
            <w:ins w:id="290" w:author="lucas severiano" w:date="2017-11-16T16:57:00Z">
              <w:r w:rsidRPr="009040BF">
                <w:rPr>
                  <w:b/>
                  <w:sz w:val="24"/>
                  <w:szCs w:val="24"/>
                </w:rPr>
                <w:t>Caso</w:t>
              </w:r>
              <w:proofErr w:type="spellEnd"/>
              <w:r w:rsidRPr="009040BF">
                <w:rPr>
                  <w:b/>
                  <w:sz w:val="24"/>
                  <w:szCs w:val="24"/>
                </w:rPr>
                <w:t xml:space="preserve"> de teste</w:t>
              </w:r>
            </w:ins>
          </w:p>
        </w:tc>
        <w:tc>
          <w:tcPr>
            <w:tcW w:w="1800" w:type="dxa"/>
          </w:tcPr>
          <w:p w14:paraId="721BEA6A" w14:textId="77777777" w:rsidR="003B2A91" w:rsidRPr="009040BF" w:rsidRDefault="003B2A91" w:rsidP="001D7D94">
            <w:pPr>
              <w:jc w:val="center"/>
              <w:rPr>
                <w:ins w:id="291" w:author="lucas severiano" w:date="2017-11-16T16:57:00Z"/>
                <w:b/>
                <w:sz w:val="24"/>
                <w:szCs w:val="24"/>
              </w:rPr>
            </w:pPr>
            <w:proofErr w:type="spellStart"/>
            <w:ins w:id="292" w:author="lucas severiano" w:date="2017-11-16T16:57:00Z">
              <w:r w:rsidRPr="009040BF">
                <w:rPr>
                  <w:b/>
                  <w:sz w:val="24"/>
                  <w:szCs w:val="24"/>
                </w:rPr>
                <w:t>Parâmetro</w:t>
              </w:r>
              <w:proofErr w:type="spellEnd"/>
            </w:ins>
          </w:p>
        </w:tc>
        <w:tc>
          <w:tcPr>
            <w:tcW w:w="3497" w:type="dxa"/>
          </w:tcPr>
          <w:p w14:paraId="33FCD773" w14:textId="77777777" w:rsidR="003B2A91" w:rsidRPr="009040BF" w:rsidRDefault="003B2A91" w:rsidP="001D7D94">
            <w:pPr>
              <w:jc w:val="center"/>
              <w:rPr>
                <w:ins w:id="293" w:author="lucas severiano" w:date="2017-11-16T16:57:00Z"/>
                <w:b/>
                <w:sz w:val="24"/>
                <w:szCs w:val="24"/>
              </w:rPr>
            </w:pPr>
            <w:ins w:id="294" w:author="lucas severiano" w:date="2017-11-16T16:57:00Z">
              <w:r w:rsidRPr="009040BF">
                <w:rPr>
                  <w:b/>
                  <w:sz w:val="24"/>
                  <w:szCs w:val="24"/>
                </w:rPr>
                <w:t>Entrada</w:t>
              </w:r>
            </w:ins>
          </w:p>
        </w:tc>
        <w:tc>
          <w:tcPr>
            <w:tcW w:w="2195" w:type="dxa"/>
          </w:tcPr>
          <w:p w14:paraId="05E222D5" w14:textId="77777777" w:rsidR="003B2A91" w:rsidRPr="009040BF" w:rsidRDefault="003B2A91" w:rsidP="001D7D94">
            <w:pPr>
              <w:jc w:val="center"/>
              <w:rPr>
                <w:ins w:id="295" w:author="lucas severiano" w:date="2017-11-16T16:57:00Z"/>
                <w:b/>
                <w:sz w:val="24"/>
                <w:szCs w:val="24"/>
              </w:rPr>
            </w:pPr>
            <w:proofErr w:type="spellStart"/>
            <w:ins w:id="296" w:author="lucas severiano" w:date="2017-11-16T16:57:00Z">
              <w:r w:rsidRPr="009040BF">
                <w:rPr>
                  <w:b/>
                  <w:sz w:val="24"/>
                  <w:szCs w:val="24"/>
                </w:rPr>
                <w:t>Resultado</w:t>
              </w:r>
              <w:proofErr w:type="spellEnd"/>
              <w:r w:rsidRPr="009040BF">
                <w:rPr>
                  <w:b/>
                  <w:sz w:val="24"/>
                  <w:szCs w:val="24"/>
                </w:rPr>
                <w:t xml:space="preserve"> </w:t>
              </w:r>
              <w:proofErr w:type="spellStart"/>
              <w:r w:rsidRPr="009040BF">
                <w:rPr>
                  <w:b/>
                  <w:sz w:val="24"/>
                  <w:szCs w:val="24"/>
                </w:rPr>
                <w:t>esperado</w:t>
              </w:r>
              <w:proofErr w:type="spellEnd"/>
            </w:ins>
          </w:p>
        </w:tc>
      </w:tr>
      <w:tr w:rsidR="003B2A91" w:rsidRPr="009040BF" w14:paraId="39960B42" w14:textId="77777777" w:rsidTr="001D7D94">
        <w:trPr>
          <w:ins w:id="297" w:author="lucas severiano" w:date="2017-11-16T16:57:00Z"/>
        </w:trPr>
        <w:tc>
          <w:tcPr>
            <w:tcW w:w="1525" w:type="dxa"/>
            <w:vMerge w:val="restart"/>
            <w:vAlign w:val="center"/>
          </w:tcPr>
          <w:p w14:paraId="0B97430D" w14:textId="77777777" w:rsidR="003B2A91" w:rsidRPr="009040BF" w:rsidRDefault="003B2A91" w:rsidP="001D7D94">
            <w:pPr>
              <w:jc w:val="center"/>
              <w:rPr>
                <w:ins w:id="298" w:author="lucas severiano" w:date="2017-11-16T16:57:00Z"/>
                <w:sz w:val="24"/>
                <w:szCs w:val="24"/>
              </w:rPr>
            </w:pPr>
            <w:ins w:id="299" w:author="lucas severiano" w:date="2017-11-16T16:57:00Z">
              <w:r w:rsidRPr="009040BF">
                <w:rPr>
                  <w:sz w:val="24"/>
                  <w:szCs w:val="24"/>
                </w:rPr>
                <w:t>1</w:t>
              </w:r>
            </w:ins>
          </w:p>
        </w:tc>
        <w:tc>
          <w:tcPr>
            <w:tcW w:w="1800" w:type="dxa"/>
          </w:tcPr>
          <w:p w14:paraId="44F3F961" w14:textId="77777777" w:rsidR="003B2A91" w:rsidRPr="009040BF" w:rsidRDefault="001D7D94" w:rsidP="001D7D94">
            <w:pPr>
              <w:jc w:val="center"/>
              <w:rPr>
                <w:ins w:id="300" w:author="lucas severiano" w:date="2017-11-16T16:57:00Z"/>
                <w:sz w:val="24"/>
                <w:szCs w:val="24"/>
              </w:rPr>
            </w:pPr>
            <w:proofErr w:type="spellStart"/>
            <w:ins w:id="301" w:author="lucas severiano" w:date="2017-11-16T17:00:00Z">
              <w:r>
                <w:rPr>
                  <w:sz w:val="24"/>
                  <w:szCs w:val="24"/>
                </w:rPr>
                <w:t>Roteador</w:t>
              </w:r>
            </w:ins>
            <w:proofErr w:type="spellEnd"/>
          </w:p>
        </w:tc>
        <w:tc>
          <w:tcPr>
            <w:tcW w:w="3497" w:type="dxa"/>
          </w:tcPr>
          <w:p w14:paraId="5EB2C5CB" w14:textId="77777777" w:rsidR="003B2A91" w:rsidRPr="009040BF" w:rsidRDefault="001D7D94" w:rsidP="001D7D94">
            <w:pPr>
              <w:jc w:val="center"/>
              <w:rPr>
                <w:ins w:id="302" w:author="lucas severiano" w:date="2017-11-16T16:57:00Z"/>
                <w:sz w:val="24"/>
                <w:szCs w:val="24"/>
              </w:rPr>
            </w:pPr>
            <w:proofErr w:type="spellStart"/>
            <w:ins w:id="303" w:author="lucas severiano" w:date="2017-11-16T17:00:00Z">
              <w:r>
                <w:rPr>
                  <w:sz w:val="24"/>
                  <w:szCs w:val="24"/>
                </w:rPr>
                <w:t>Dispositivo</w:t>
              </w:r>
              <w:proofErr w:type="spellEnd"/>
              <w:r>
                <w:rPr>
                  <w:sz w:val="24"/>
                  <w:szCs w:val="24"/>
                </w:rPr>
                <w:t xml:space="preserve"> </w:t>
              </w:r>
              <w:proofErr w:type="spellStart"/>
              <w:r>
                <w:rPr>
                  <w:sz w:val="24"/>
                  <w:szCs w:val="24"/>
                </w:rPr>
                <w:t>válido</w:t>
              </w:r>
            </w:ins>
            <w:proofErr w:type="spellEnd"/>
          </w:p>
        </w:tc>
        <w:tc>
          <w:tcPr>
            <w:tcW w:w="2195" w:type="dxa"/>
            <w:vMerge w:val="restart"/>
            <w:vAlign w:val="center"/>
          </w:tcPr>
          <w:p w14:paraId="0B5AE87F" w14:textId="77777777" w:rsidR="003B2A91" w:rsidRPr="009040BF" w:rsidRDefault="001D7D94" w:rsidP="001D7D94">
            <w:pPr>
              <w:jc w:val="center"/>
              <w:rPr>
                <w:ins w:id="304" w:author="lucas severiano" w:date="2017-11-16T16:57:00Z"/>
                <w:sz w:val="24"/>
                <w:szCs w:val="24"/>
              </w:rPr>
            </w:pPr>
            <w:proofErr w:type="spellStart"/>
            <w:ins w:id="305" w:author="lucas severiano" w:date="2017-11-16T17:01:00Z">
              <w:r>
                <w:rPr>
                  <w:sz w:val="24"/>
                  <w:szCs w:val="24"/>
                </w:rPr>
                <w:t>Roteador</w:t>
              </w:r>
            </w:ins>
            <w:proofErr w:type="spellEnd"/>
            <w:ins w:id="306" w:author="lucas severiano" w:date="2017-11-16T17:02:00Z">
              <w:r>
                <w:rPr>
                  <w:sz w:val="24"/>
                  <w:szCs w:val="24"/>
                </w:rPr>
                <w:t xml:space="preserve"> </w:t>
              </w:r>
              <w:proofErr w:type="spellStart"/>
              <w:r>
                <w:rPr>
                  <w:sz w:val="24"/>
                  <w:szCs w:val="24"/>
                </w:rPr>
                <w:t>inserido</w:t>
              </w:r>
            </w:ins>
            <w:proofErr w:type="spellEnd"/>
            <w:ins w:id="307" w:author="lucas severiano" w:date="2017-11-16T16:57:00Z">
              <w:r w:rsidR="003B2A91" w:rsidRPr="009040BF">
                <w:rPr>
                  <w:sz w:val="24"/>
                  <w:szCs w:val="24"/>
                </w:rPr>
                <w:t xml:space="preserve"> </w:t>
              </w:r>
            </w:ins>
          </w:p>
        </w:tc>
      </w:tr>
      <w:tr w:rsidR="003B2A91" w:rsidRPr="009040BF" w14:paraId="02594D47" w14:textId="77777777" w:rsidTr="001D7D94">
        <w:trPr>
          <w:ins w:id="308" w:author="lucas severiano" w:date="2017-11-16T16:57:00Z"/>
        </w:trPr>
        <w:tc>
          <w:tcPr>
            <w:tcW w:w="1525" w:type="dxa"/>
            <w:vMerge/>
            <w:vAlign w:val="center"/>
          </w:tcPr>
          <w:p w14:paraId="4C3AA284" w14:textId="77777777" w:rsidR="003B2A91" w:rsidRPr="009040BF" w:rsidRDefault="003B2A91" w:rsidP="001D7D94">
            <w:pPr>
              <w:jc w:val="center"/>
              <w:rPr>
                <w:ins w:id="309" w:author="lucas severiano" w:date="2017-11-16T16:57:00Z"/>
                <w:sz w:val="24"/>
                <w:szCs w:val="24"/>
              </w:rPr>
            </w:pPr>
          </w:p>
        </w:tc>
        <w:tc>
          <w:tcPr>
            <w:tcW w:w="1800" w:type="dxa"/>
          </w:tcPr>
          <w:p w14:paraId="00797CFF" w14:textId="77777777" w:rsidR="003B2A91" w:rsidRPr="009040BF" w:rsidRDefault="001D7D94" w:rsidP="001D7D94">
            <w:pPr>
              <w:jc w:val="center"/>
              <w:rPr>
                <w:ins w:id="310" w:author="lucas severiano" w:date="2017-11-16T16:57:00Z"/>
                <w:sz w:val="24"/>
                <w:szCs w:val="24"/>
              </w:rPr>
            </w:pPr>
            <w:proofErr w:type="spellStart"/>
            <w:ins w:id="311" w:author="lucas severiano" w:date="2017-11-16T17:00:00Z">
              <w:r>
                <w:rPr>
                  <w:sz w:val="24"/>
                  <w:szCs w:val="24"/>
                </w:rPr>
                <w:t>Endereço</w:t>
              </w:r>
              <w:proofErr w:type="spellEnd"/>
              <w:r>
                <w:rPr>
                  <w:sz w:val="24"/>
                  <w:szCs w:val="24"/>
                </w:rPr>
                <w:t xml:space="preserve"> do </w:t>
              </w:r>
              <w:proofErr w:type="spellStart"/>
              <w:r>
                <w:rPr>
                  <w:sz w:val="24"/>
                  <w:szCs w:val="24"/>
                </w:rPr>
                <w:t>roteador</w:t>
              </w:r>
            </w:ins>
            <w:proofErr w:type="spellEnd"/>
          </w:p>
        </w:tc>
        <w:tc>
          <w:tcPr>
            <w:tcW w:w="3497" w:type="dxa"/>
          </w:tcPr>
          <w:p w14:paraId="4FBCEA59" w14:textId="77777777" w:rsidR="003B2A91" w:rsidRPr="009040BF" w:rsidRDefault="001D7D94" w:rsidP="001D7D94">
            <w:pPr>
              <w:jc w:val="center"/>
              <w:rPr>
                <w:ins w:id="312" w:author="lucas severiano" w:date="2017-11-16T16:57:00Z"/>
                <w:sz w:val="24"/>
                <w:szCs w:val="24"/>
              </w:rPr>
            </w:pPr>
            <w:proofErr w:type="spellStart"/>
            <w:ins w:id="313" w:author="lucas severiano" w:date="2017-11-16T17:00:00Z">
              <w:r>
                <w:rPr>
                  <w:sz w:val="24"/>
                  <w:szCs w:val="24"/>
                </w:rPr>
                <w:t>Endereço</w:t>
              </w:r>
              <w:proofErr w:type="spellEnd"/>
              <w:r>
                <w:rPr>
                  <w:sz w:val="24"/>
                  <w:szCs w:val="24"/>
                </w:rPr>
                <w:t xml:space="preserve"> MAC </w:t>
              </w:r>
              <w:proofErr w:type="spellStart"/>
              <w:r>
                <w:rPr>
                  <w:sz w:val="24"/>
                  <w:szCs w:val="24"/>
                </w:rPr>
                <w:t>valido</w:t>
              </w:r>
            </w:ins>
            <w:proofErr w:type="spellEnd"/>
          </w:p>
        </w:tc>
        <w:tc>
          <w:tcPr>
            <w:tcW w:w="2195" w:type="dxa"/>
            <w:vMerge/>
            <w:vAlign w:val="center"/>
          </w:tcPr>
          <w:p w14:paraId="1D773C84" w14:textId="77777777" w:rsidR="003B2A91" w:rsidRPr="009040BF" w:rsidRDefault="003B2A91" w:rsidP="001D7D94">
            <w:pPr>
              <w:jc w:val="center"/>
              <w:rPr>
                <w:ins w:id="314" w:author="lucas severiano" w:date="2017-11-16T16:57:00Z"/>
                <w:sz w:val="24"/>
                <w:szCs w:val="24"/>
              </w:rPr>
            </w:pPr>
          </w:p>
        </w:tc>
      </w:tr>
      <w:tr w:rsidR="001D7D94" w:rsidRPr="009040BF" w14:paraId="62D53CFA" w14:textId="77777777" w:rsidTr="001D7D94">
        <w:trPr>
          <w:ins w:id="315" w:author="lucas severiano" w:date="2017-11-16T16:57:00Z"/>
        </w:trPr>
        <w:tc>
          <w:tcPr>
            <w:tcW w:w="1525" w:type="dxa"/>
            <w:vMerge w:val="restart"/>
            <w:vAlign w:val="center"/>
          </w:tcPr>
          <w:p w14:paraId="36F64E8C" w14:textId="77777777" w:rsidR="001D7D94" w:rsidRPr="009040BF" w:rsidRDefault="001D7D94" w:rsidP="001D7D94">
            <w:pPr>
              <w:jc w:val="center"/>
              <w:rPr>
                <w:ins w:id="316" w:author="lucas severiano" w:date="2017-11-16T16:57:00Z"/>
                <w:sz w:val="24"/>
                <w:szCs w:val="24"/>
              </w:rPr>
            </w:pPr>
            <w:ins w:id="317" w:author="lucas severiano" w:date="2017-11-16T16:57:00Z">
              <w:r w:rsidRPr="009040BF">
                <w:rPr>
                  <w:sz w:val="24"/>
                  <w:szCs w:val="24"/>
                </w:rPr>
                <w:t>2</w:t>
              </w:r>
            </w:ins>
          </w:p>
        </w:tc>
        <w:tc>
          <w:tcPr>
            <w:tcW w:w="1800" w:type="dxa"/>
          </w:tcPr>
          <w:p w14:paraId="22301BB8" w14:textId="77777777" w:rsidR="001D7D94" w:rsidRPr="009040BF" w:rsidRDefault="001D7D94" w:rsidP="001D7D94">
            <w:pPr>
              <w:jc w:val="center"/>
              <w:rPr>
                <w:ins w:id="318" w:author="lucas severiano" w:date="2017-11-16T16:57:00Z"/>
                <w:sz w:val="24"/>
                <w:szCs w:val="24"/>
              </w:rPr>
            </w:pPr>
            <w:proofErr w:type="spellStart"/>
            <w:ins w:id="319" w:author="lucas severiano" w:date="2017-11-16T17:03:00Z">
              <w:r>
                <w:rPr>
                  <w:sz w:val="24"/>
                  <w:szCs w:val="24"/>
                </w:rPr>
                <w:t>Roteador</w:t>
              </w:r>
            </w:ins>
            <w:proofErr w:type="spellEnd"/>
          </w:p>
        </w:tc>
        <w:tc>
          <w:tcPr>
            <w:tcW w:w="3497" w:type="dxa"/>
          </w:tcPr>
          <w:p w14:paraId="2AA41792" w14:textId="77777777" w:rsidR="001D7D94" w:rsidRPr="009040BF" w:rsidRDefault="001D7D94" w:rsidP="001D7D94">
            <w:pPr>
              <w:jc w:val="center"/>
              <w:rPr>
                <w:ins w:id="320" w:author="lucas severiano" w:date="2017-11-16T16:57:00Z"/>
                <w:sz w:val="24"/>
                <w:szCs w:val="24"/>
              </w:rPr>
            </w:pPr>
            <w:proofErr w:type="spellStart"/>
            <w:ins w:id="321" w:author="lucas severiano" w:date="2017-11-16T17:03:00Z">
              <w:r>
                <w:rPr>
                  <w:sz w:val="24"/>
                  <w:szCs w:val="24"/>
                </w:rPr>
                <w:t>Dispositivo</w:t>
              </w:r>
              <w:proofErr w:type="spellEnd"/>
              <w:r>
                <w:rPr>
                  <w:sz w:val="24"/>
                  <w:szCs w:val="24"/>
                </w:rPr>
                <w:t xml:space="preserve"> </w:t>
              </w:r>
              <w:proofErr w:type="spellStart"/>
              <w:r>
                <w:rPr>
                  <w:sz w:val="24"/>
                  <w:szCs w:val="24"/>
                </w:rPr>
                <w:t>válido</w:t>
              </w:r>
            </w:ins>
            <w:proofErr w:type="spellEnd"/>
          </w:p>
        </w:tc>
        <w:tc>
          <w:tcPr>
            <w:tcW w:w="2195" w:type="dxa"/>
            <w:vMerge w:val="restart"/>
            <w:vAlign w:val="center"/>
          </w:tcPr>
          <w:p w14:paraId="7428F894" w14:textId="77777777" w:rsidR="001D7D94" w:rsidRPr="009040BF" w:rsidRDefault="001D7D94" w:rsidP="001D7D94">
            <w:pPr>
              <w:jc w:val="center"/>
              <w:rPr>
                <w:ins w:id="322" w:author="lucas severiano" w:date="2017-11-16T16:57:00Z"/>
                <w:sz w:val="24"/>
                <w:szCs w:val="24"/>
              </w:rPr>
            </w:pPr>
            <w:proofErr w:type="spellStart"/>
            <w:ins w:id="323" w:author="lucas severiano" w:date="2017-11-16T17:03:00Z">
              <w:r>
                <w:rPr>
                  <w:sz w:val="24"/>
                  <w:szCs w:val="24"/>
                </w:rPr>
                <w:t>Roteador</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inserido</w:t>
              </w:r>
              <w:proofErr w:type="spellEnd"/>
              <w:r w:rsidRPr="009040BF">
                <w:rPr>
                  <w:sz w:val="24"/>
                  <w:szCs w:val="24"/>
                </w:rPr>
                <w:t xml:space="preserve"> </w:t>
              </w:r>
            </w:ins>
          </w:p>
        </w:tc>
      </w:tr>
      <w:tr w:rsidR="001D7D94" w:rsidRPr="009040BF" w14:paraId="19715632" w14:textId="77777777" w:rsidTr="001D7D94">
        <w:trPr>
          <w:ins w:id="324" w:author="lucas severiano" w:date="2017-11-16T16:57:00Z"/>
        </w:trPr>
        <w:tc>
          <w:tcPr>
            <w:tcW w:w="1525" w:type="dxa"/>
            <w:vMerge/>
            <w:vAlign w:val="center"/>
          </w:tcPr>
          <w:p w14:paraId="29911C5C" w14:textId="77777777" w:rsidR="001D7D94" w:rsidRDefault="001D7D94" w:rsidP="001D7D94">
            <w:pPr>
              <w:jc w:val="center"/>
              <w:rPr>
                <w:ins w:id="325" w:author="lucas severiano" w:date="2017-11-16T16:57:00Z"/>
              </w:rPr>
            </w:pPr>
          </w:p>
        </w:tc>
        <w:tc>
          <w:tcPr>
            <w:tcW w:w="1800" w:type="dxa"/>
          </w:tcPr>
          <w:p w14:paraId="3EF9D196" w14:textId="77777777" w:rsidR="001D7D94" w:rsidRPr="009040BF" w:rsidRDefault="001D7D94" w:rsidP="001D7D94">
            <w:pPr>
              <w:jc w:val="center"/>
              <w:rPr>
                <w:ins w:id="326" w:author="lucas severiano" w:date="2017-11-16T16:57:00Z"/>
                <w:sz w:val="24"/>
                <w:szCs w:val="24"/>
              </w:rPr>
            </w:pPr>
            <w:proofErr w:type="spellStart"/>
            <w:ins w:id="327" w:author="lucas severiano" w:date="2017-11-16T17:03:00Z">
              <w:r>
                <w:rPr>
                  <w:sz w:val="24"/>
                  <w:szCs w:val="24"/>
                </w:rPr>
                <w:t>Endereço</w:t>
              </w:r>
              <w:proofErr w:type="spellEnd"/>
              <w:r>
                <w:rPr>
                  <w:sz w:val="24"/>
                  <w:szCs w:val="24"/>
                </w:rPr>
                <w:t xml:space="preserve"> do </w:t>
              </w:r>
              <w:proofErr w:type="spellStart"/>
              <w:r>
                <w:rPr>
                  <w:sz w:val="24"/>
                  <w:szCs w:val="24"/>
                </w:rPr>
                <w:t>roteador</w:t>
              </w:r>
            </w:ins>
            <w:proofErr w:type="spellEnd"/>
          </w:p>
        </w:tc>
        <w:tc>
          <w:tcPr>
            <w:tcW w:w="3497" w:type="dxa"/>
          </w:tcPr>
          <w:p w14:paraId="10EA2B01" w14:textId="77777777" w:rsidR="001D7D94" w:rsidRPr="009040BF" w:rsidRDefault="001D7D94" w:rsidP="001D7D94">
            <w:pPr>
              <w:jc w:val="center"/>
              <w:rPr>
                <w:ins w:id="328" w:author="lucas severiano" w:date="2017-11-16T16:57:00Z"/>
                <w:sz w:val="24"/>
                <w:szCs w:val="24"/>
              </w:rPr>
            </w:pPr>
            <w:proofErr w:type="spellStart"/>
            <w:ins w:id="329" w:author="lucas severiano" w:date="2017-11-16T17:03:00Z">
              <w:r>
                <w:rPr>
                  <w:sz w:val="24"/>
                  <w:szCs w:val="24"/>
                </w:rPr>
                <w:t>Endereço</w:t>
              </w:r>
              <w:proofErr w:type="spellEnd"/>
              <w:r>
                <w:rPr>
                  <w:sz w:val="24"/>
                  <w:szCs w:val="24"/>
                </w:rPr>
                <w:t xml:space="preserve"> MAC </w:t>
              </w:r>
              <w:proofErr w:type="spellStart"/>
              <w:r>
                <w:rPr>
                  <w:sz w:val="24"/>
                  <w:szCs w:val="24"/>
                </w:rPr>
                <w:t>invalido</w:t>
              </w:r>
            </w:ins>
            <w:proofErr w:type="spellEnd"/>
          </w:p>
        </w:tc>
        <w:tc>
          <w:tcPr>
            <w:tcW w:w="2195" w:type="dxa"/>
            <w:vMerge/>
            <w:vAlign w:val="center"/>
          </w:tcPr>
          <w:p w14:paraId="02809218" w14:textId="77777777" w:rsidR="001D7D94" w:rsidRPr="009040BF" w:rsidRDefault="001D7D94" w:rsidP="001D7D94">
            <w:pPr>
              <w:jc w:val="center"/>
              <w:rPr>
                <w:ins w:id="330" w:author="lucas severiano" w:date="2017-11-16T16:57:00Z"/>
                <w:sz w:val="24"/>
                <w:szCs w:val="24"/>
              </w:rPr>
            </w:pPr>
          </w:p>
        </w:tc>
      </w:tr>
      <w:tr w:rsidR="001D7D94" w:rsidRPr="009040BF" w14:paraId="6315A78B" w14:textId="77777777" w:rsidTr="001D7D94">
        <w:trPr>
          <w:ins w:id="331" w:author="lucas severiano" w:date="2017-11-16T16:57:00Z"/>
        </w:trPr>
        <w:tc>
          <w:tcPr>
            <w:tcW w:w="1525" w:type="dxa"/>
            <w:vMerge w:val="restart"/>
            <w:vAlign w:val="center"/>
          </w:tcPr>
          <w:p w14:paraId="2C048DD7" w14:textId="77777777" w:rsidR="001D7D94" w:rsidRDefault="001D7D94" w:rsidP="001D7D94">
            <w:pPr>
              <w:jc w:val="center"/>
              <w:rPr>
                <w:ins w:id="332" w:author="lucas severiano" w:date="2017-11-16T16:57:00Z"/>
              </w:rPr>
            </w:pPr>
            <w:ins w:id="333" w:author="lucas severiano" w:date="2017-11-16T17:03:00Z">
              <w:r>
                <w:t>3</w:t>
              </w:r>
            </w:ins>
          </w:p>
        </w:tc>
        <w:tc>
          <w:tcPr>
            <w:tcW w:w="1800" w:type="dxa"/>
          </w:tcPr>
          <w:p w14:paraId="45C23B22" w14:textId="77777777" w:rsidR="001D7D94" w:rsidRPr="009040BF" w:rsidRDefault="001D7D94" w:rsidP="001D7D94">
            <w:pPr>
              <w:jc w:val="center"/>
              <w:rPr>
                <w:ins w:id="334" w:author="lucas severiano" w:date="2017-11-16T16:57:00Z"/>
                <w:sz w:val="24"/>
                <w:szCs w:val="24"/>
              </w:rPr>
            </w:pPr>
            <w:proofErr w:type="spellStart"/>
            <w:ins w:id="335" w:author="lucas severiano" w:date="2017-11-16T17:03:00Z">
              <w:r>
                <w:rPr>
                  <w:sz w:val="24"/>
                  <w:szCs w:val="24"/>
                </w:rPr>
                <w:t>Roteador</w:t>
              </w:r>
            </w:ins>
            <w:proofErr w:type="spellEnd"/>
          </w:p>
        </w:tc>
        <w:tc>
          <w:tcPr>
            <w:tcW w:w="3497" w:type="dxa"/>
          </w:tcPr>
          <w:p w14:paraId="476372E0" w14:textId="77777777" w:rsidR="001D7D94" w:rsidRDefault="001D7D94" w:rsidP="001D7D94">
            <w:pPr>
              <w:jc w:val="center"/>
              <w:rPr>
                <w:ins w:id="336" w:author="lucas severiano" w:date="2017-11-16T16:57:00Z"/>
                <w:sz w:val="24"/>
                <w:szCs w:val="24"/>
              </w:rPr>
            </w:pPr>
            <w:proofErr w:type="spellStart"/>
            <w:ins w:id="337" w:author="lucas severiano" w:date="2017-11-16T17:03:00Z">
              <w:r>
                <w:rPr>
                  <w:sz w:val="24"/>
                  <w:szCs w:val="24"/>
                </w:rPr>
                <w:t>Dispositivo</w:t>
              </w:r>
              <w:proofErr w:type="spellEnd"/>
              <w:r>
                <w:rPr>
                  <w:sz w:val="24"/>
                  <w:szCs w:val="24"/>
                </w:rPr>
                <w:t xml:space="preserve"> </w:t>
              </w:r>
              <w:proofErr w:type="spellStart"/>
              <w:r>
                <w:rPr>
                  <w:sz w:val="24"/>
                  <w:szCs w:val="24"/>
                </w:rPr>
                <w:t>valido</w:t>
              </w:r>
            </w:ins>
            <w:proofErr w:type="spellEnd"/>
          </w:p>
        </w:tc>
        <w:tc>
          <w:tcPr>
            <w:tcW w:w="2195" w:type="dxa"/>
            <w:vMerge w:val="restart"/>
            <w:vAlign w:val="center"/>
          </w:tcPr>
          <w:p w14:paraId="4D3AC7F4" w14:textId="77777777" w:rsidR="001D7D94" w:rsidRPr="003B2A91" w:rsidRDefault="001D7D94" w:rsidP="001D7D94">
            <w:pPr>
              <w:jc w:val="center"/>
              <w:rPr>
                <w:ins w:id="338" w:author="lucas severiano" w:date="2017-11-16T16:57:00Z"/>
                <w:sz w:val="24"/>
                <w:szCs w:val="24"/>
              </w:rPr>
            </w:pPr>
            <w:proofErr w:type="spellStart"/>
            <w:ins w:id="339" w:author="lucas severiano" w:date="2017-11-16T17:03:00Z">
              <w:r>
                <w:rPr>
                  <w:sz w:val="24"/>
                  <w:szCs w:val="24"/>
                </w:rPr>
                <w:t>Roteador</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inserido</w:t>
              </w:r>
              <w:proofErr w:type="spellEnd"/>
              <w:r w:rsidRPr="009040BF">
                <w:rPr>
                  <w:sz w:val="24"/>
                  <w:szCs w:val="24"/>
                </w:rPr>
                <w:t xml:space="preserve"> </w:t>
              </w:r>
            </w:ins>
          </w:p>
        </w:tc>
      </w:tr>
      <w:tr w:rsidR="001D7D94" w:rsidRPr="009040BF" w14:paraId="0408AF48" w14:textId="77777777" w:rsidTr="001D7D94">
        <w:trPr>
          <w:ins w:id="340" w:author="lucas severiano" w:date="2017-11-16T16:57:00Z"/>
        </w:trPr>
        <w:tc>
          <w:tcPr>
            <w:tcW w:w="1525" w:type="dxa"/>
            <w:vMerge/>
            <w:vAlign w:val="center"/>
          </w:tcPr>
          <w:p w14:paraId="50C95969" w14:textId="77777777" w:rsidR="001D7D94" w:rsidRDefault="001D7D94" w:rsidP="001D7D94">
            <w:pPr>
              <w:jc w:val="center"/>
              <w:rPr>
                <w:ins w:id="341" w:author="lucas severiano" w:date="2017-11-16T16:57:00Z"/>
              </w:rPr>
            </w:pPr>
          </w:p>
        </w:tc>
        <w:tc>
          <w:tcPr>
            <w:tcW w:w="1800" w:type="dxa"/>
          </w:tcPr>
          <w:p w14:paraId="5777E9C9" w14:textId="77777777" w:rsidR="001D7D94" w:rsidRPr="009040BF" w:rsidRDefault="001D7D94" w:rsidP="001D7D94">
            <w:pPr>
              <w:jc w:val="center"/>
              <w:rPr>
                <w:ins w:id="342" w:author="lucas severiano" w:date="2017-11-16T16:57:00Z"/>
                <w:sz w:val="24"/>
                <w:szCs w:val="24"/>
              </w:rPr>
            </w:pPr>
            <w:proofErr w:type="spellStart"/>
            <w:ins w:id="343" w:author="lucas severiano" w:date="2017-11-16T17:03:00Z">
              <w:r>
                <w:rPr>
                  <w:sz w:val="24"/>
                  <w:szCs w:val="24"/>
                </w:rPr>
                <w:t>Endereço</w:t>
              </w:r>
              <w:proofErr w:type="spellEnd"/>
              <w:r>
                <w:rPr>
                  <w:sz w:val="24"/>
                  <w:szCs w:val="24"/>
                </w:rPr>
                <w:t xml:space="preserve"> do </w:t>
              </w:r>
              <w:proofErr w:type="spellStart"/>
              <w:r>
                <w:rPr>
                  <w:sz w:val="24"/>
                  <w:szCs w:val="24"/>
                </w:rPr>
                <w:t>roteador</w:t>
              </w:r>
            </w:ins>
            <w:proofErr w:type="spellEnd"/>
          </w:p>
        </w:tc>
        <w:tc>
          <w:tcPr>
            <w:tcW w:w="3497" w:type="dxa"/>
          </w:tcPr>
          <w:p w14:paraId="2E50994A" w14:textId="77777777" w:rsidR="001D7D94" w:rsidRDefault="001D7D94" w:rsidP="001D7D94">
            <w:pPr>
              <w:jc w:val="center"/>
              <w:rPr>
                <w:ins w:id="344" w:author="lucas severiano" w:date="2017-11-16T16:57:00Z"/>
                <w:sz w:val="24"/>
                <w:szCs w:val="24"/>
              </w:rPr>
            </w:pPr>
            <w:proofErr w:type="spellStart"/>
            <w:ins w:id="345" w:author="lucas severiano" w:date="2017-11-16T17:03:00Z">
              <w:r>
                <w:rPr>
                  <w:sz w:val="24"/>
                  <w:szCs w:val="24"/>
                </w:rPr>
                <w:t>Endereço</w:t>
              </w:r>
              <w:proofErr w:type="spellEnd"/>
              <w:r>
                <w:rPr>
                  <w:sz w:val="24"/>
                  <w:szCs w:val="24"/>
                </w:rPr>
                <w:t xml:space="preserve"> MAC </w:t>
              </w:r>
              <w:proofErr w:type="spellStart"/>
              <w:r>
                <w:rPr>
                  <w:sz w:val="24"/>
                  <w:szCs w:val="24"/>
                </w:rPr>
                <w:t>invalido</w:t>
              </w:r>
            </w:ins>
            <w:proofErr w:type="spellEnd"/>
          </w:p>
        </w:tc>
        <w:tc>
          <w:tcPr>
            <w:tcW w:w="2195" w:type="dxa"/>
            <w:vMerge/>
            <w:vAlign w:val="center"/>
          </w:tcPr>
          <w:p w14:paraId="65157A7B" w14:textId="77777777" w:rsidR="001D7D94" w:rsidRPr="003B2A91" w:rsidRDefault="001D7D94" w:rsidP="001D7D94">
            <w:pPr>
              <w:jc w:val="center"/>
              <w:rPr>
                <w:ins w:id="346" w:author="lucas severiano" w:date="2017-11-16T16:57:00Z"/>
                <w:sz w:val="24"/>
                <w:szCs w:val="24"/>
              </w:rPr>
            </w:pPr>
          </w:p>
        </w:tc>
      </w:tr>
      <w:tr w:rsidR="001D7D94" w:rsidRPr="003B2A91" w14:paraId="4E87D025" w14:textId="77777777" w:rsidTr="001D7D94">
        <w:trPr>
          <w:ins w:id="347" w:author="lucas severiano" w:date="2017-11-16T17:04:00Z"/>
        </w:trPr>
        <w:tc>
          <w:tcPr>
            <w:tcW w:w="1525" w:type="dxa"/>
            <w:vMerge w:val="restart"/>
          </w:tcPr>
          <w:p w14:paraId="5C391487" w14:textId="77777777" w:rsidR="001D7D94" w:rsidRDefault="001D7D94" w:rsidP="001D7D94">
            <w:pPr>
              <w:jc w:val="center"/>
              <w:rPr>
                <w:ins w:id="348" w:author="lucas severiano" w:date="2017-11-16T17:04:00Z"/>
              </w:rPr>
            </w:pPr>
            <w:ins w:id="349" w:author="lucas severiano" w:date="2017-11-16T17:04:00Z">
              <w:r>
                <w:t>4</w:t>
              </w:r>
            </w:ins>
          </w:p>
        </w:tc>
        <w:tc>
          <w:tcPr>
            <w:tcW w:w="1800" w:type="dxa"/>
          </w:tcPr>
          <w:p w14:paraId="14D561CD" w14:textId="77777777" w:rsidR="001D7D94" w:rsidRPr="009040BF" w:rsidRDefault="001D7D94" w:rsidP="001D7D94">
            <w:pPr>
              <w:jc w:val="center"/>
              <w:rPr>
                <w:ins w:id="350" w:author="lucas severiano" w:date="2017-11-16T17:04:00Z"/>
                <w:sz w:val="24"/>
                <w:szCs w:val="24"/>
              </w:rPr>
            </w:pPr>
            <w:proofErr w:type="spellStart"/>
            <w:ins w:id="351" w:author="lucas severiano" w:date="2017-11-16T17:04:00Z">
              <w:r>
                <w:rPr>
                  <w:sz w:val="24"/>
                  <w:szCs w:val="24"/>
                </w:rPr>
                <w:t>Roteador</w:t>
              </w:r>
              <w:proofErr w:type="spellEnd"/>
            </w:ins>
          </w:p>
        </w:tc>
        <w:tc>
          <w:tcPr>
            <w:tcW w:w="3497" w:type="dxa"/>
          </w:tcPr>
          <w:p w14:paraId="5915B862" w14:textId="77777777" w:rsidR="001D7D94" w:rsidRDefault="001D7D94" w:rsidP="001D7D94">
            <w:pPr>
              <w:jc w:val="center"/>
              <w:rPr>
                <w:ins w:id="352" w:author="lucas severiano" w:date="2017-11-16T17:04:00Z"/>
                <w:sz w:val="24"/>
                <w:szCs w:val="24"/>
              </w:rPr>
            </w:pPr>
            <w:proofErr w:type="spellStart"/>
            <w:ins w:id="353" w:author="lucas severiano" w:date="2017-11-16T17:04:00Z">
              <w:r>
                <w:rPr>
                  <w:sz w:val="24"/>
                  <w:szCs w:val="24"/>
                </w:rPr>
                <w:t>Dispositivo</w:t>
              </w:r>
              <w:proofErr w:type="spellEnd"/>
              <w:r>
                <w:rPr>
                  <w:sz w:val="24"/>
                  <w:szCs w:val="24"/>
                </w:rPr>
                <w:t xml:space="preserve"> </w:t>
              </w:r>
              <w:proofErr w:type="spellStart"/>
              <w:r>
                <w:rPr>
                  <w:sz w:val="24"/>
                  <w:szCs w:val="24"/>
                </w:rPr>
                <w:t>invalido</w:t>
              </w:r>
              <w:proofErr w:type="spellEnd"/>
            </w:ins>
          </w:p>
        </w:tc>
        <w:tc>
          <w:tcPr>
            <w:tcW w:w="2195" w:type="dxa"/>
            <w:vMerge w:val="restart"/>
          </w:tcPr>
          <w:p w14:paraId="314F694F" w14:textId="77777777" w:rsidR="001D7D94" w:rsidRPr="003B2A91" w:rsidRDefault="001D7D94" w:rsidP="001D7D94">
            <w:pPr>
              <w:jc w:val="center"/>
              <w:rPr>
                <w:ins w:id="354" w:author="lucas severiano" w:date="2017-11-16T17:04:00Z"/>
                <w:sz w:val="24"/>
                <w:szCs w:val="24"/>
              </w:rPr>
            </w:pPr>
            <w:proofErr w:type="spellStart"/>
            <w:ins w:id="355" w:author="lucas severiano" w:date="2017-11-16T17:04:00Z">
              <w:r>
                <w:rPr>
                  <w:sz w:val="24"/>
                  <w:szCs w:val="24"/>
                </w:rPr>
                <w:t>Roteador</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inserido</w:t>
              </w:r>
              <w:proofErr w:type="spellEnd"/>
              <w:r w:rsidRPr="009040BF">
                <w:rPr>
                  <w:sz w:val="24"/>
                  <w:szCs w:val="24"/>
                </w:rPr>
                <w:t xml:space="preserve"> </w:t>
              </w:r>
            </w:ins>
          </w:p>
        </w:tc>
      </w:tr>
      <w:tr w:rsidR="001D7D94" w:rsidRPr="003B2A91" w14:paraId="22F72C80" w14:textId="77777777" w:rsidTr="001D7D94">
        <w:trPr>
          <w:ins w:id="356" w:author="lucas severiano" w:date="2017-11-16T17:04:00Z"/>
        </w:trPr>
        <w:tc>
          <w:tcPr>
            <w:tcW w:w="1525" w:type="dxa"/>
            <w:vMerge/>
          </w:tcPr>
          <w:p w14:paraId="4B48EA1E" w14:textId="77777777" w:rsidR="001D7D94" w:rsidRDefault="001D7D94" w:rsidP="001D7D94">
            <w:pPr>
              <w:jc w:val="center"/>
              <w:rPr>
                <w:ins w:id="357" w:author="lucas severiano" w:date="2017-11-16T17:04:00Z"/>
              </w:rPr>
            </w:pPr>
          </w:p>
        </w:tc>
        <w:tc>
          <w:tcPr>
            <w:tcW w:w="1800" w:type="dxa"/>
          </w:tcPr>
          <w:p w14:paraId="474A5019" w14:textId="77777777" w:rsidR="001D7D94" w:rsidRPr="009040BF" w:rsidRDefault="001D7D94" w:rsidP="001D7D94">
            <w:pPr>
              <w:jc w:val="center"/>
              <w:rPr>
                <w:ins w:id="358" w:author="lucas severiano" w:date="2017-11-16T17:04:00Z"/>
                <w:sz w:val="24"/>
                <w:szCs w:val="24"/>
              </w:rPr>
            </w:pPr>
            <w:proofErr w:type="spellStart"/>
            <w:ins w:id="359" w:author="lucas severiano" w:date="2017-11-16T17:04: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08EFA8B3" w14:textId="77777777" w:rsidR="001D7D94" w:rsidRDefault="001D7D94" w:rsidP="001D7D94">
            <w:pPr>
              <w:jc w:val="center"/>
              <w:rPr>
                <w:ins w:id="360" w:author="lucas severiano" w:date="2017-11-16T17:04:00Z"/>
                <w:sz w:val="24"/>
                <w:szCs w:val="24"/>
              </w:rPr>
            </w:pPr>
            <w:proofErr w:type="spellStart"/>
            <w:ins w:id="361" w:author="lucas severiano" w:date="2017-11-16T17:04:00Z">
              <w:r>
                <w:rPr>
                  <w:sz w:val="24"/>
                  <w:szCs w:val="24"/>
                </w:rPr>
                <w:t>Endereço</w:t>
              </w:r>
              <w:proofErr w:type="spellEnd"/>
              <w:r>
                <w:rPr>
                  <w:sz w:val="24"/>
                  <w:szCs w:val="24"/>
                </w:rPr>
                <w:t xml:space="preserve"> MAC </w:t>
              </w:r>
              <w:proofErr w:type="spellStart"/>
              <w:r>
                <w:rPr>
                  <w:sz w:val="24"/>
                  <w:szCs w:val="24"/>
                </w:rPr>
                <w:t>invalido</w:t>
              </w:r>
              <w:proofErr w:type="spellEnd"/>
            </w:ins>
          </w:p>
        </w:tc>
        <w:tc>
          <w:tcPr>
            <w:tcW w:w="2195" w:type="dxa"/>
            <w:vMerge/>
          </w:tcPr>
          <w:p w14:paraId="6D2797CB" w14:textId="77777777" w:rsidR="001D7D94" w:rsidRPr="003B2A91" w:rsidRDefault="001D7D94" w:rsidP="001D7D94">
            <w:pPr>
              <w:jc w:val="center"/>
              <w:rPr>
                <w:ins w:id="362" w:author="lucas severiano" w:date="2017-11-16T17:04:00Z"/>
                <w:sz w:val="24"/>
                <w:szCs w:val="24"/>
              </w:rPr>
            </w:pPr>
          </w:p>
        </w:tc>
      </w:tr>
    </w:tbl>
    <w:p w14:paraId="7F72F7BF" w14:textId="77777777" w:rsidR="00551EEC" w:rsidRDefault="00551EEC" w:rsidP="00396011">
      <w:pPr>
        <w:pStyle w:val="BodyText"/>
        <w:ind w:left="0"/>
        <w:rPr>
          <w:ins w:id="363" w:author="lucas severiano" w:date="2017-11-16T17:04:00Z"/>
        </w:rPr>
      </w:pPr>
    </w:p>
    <w:p w14:paraId="78976500" w14:textId="77777777" w:rsidR="001D7D94" w:rsidRPr="001D7D94" w:rsidRDefault="001D7D94" w:rsidP="001D7D94">
      <w:pPr>
        <w:pStyle w:val="Heading5"/>
        <w:numPr>
          <w:ilvl w:val="4"/>
          <w:numId w:val="5"/>
        </w:numPr>
        <w:rPr>
          <w:ins w:id="364" w:author="lucas severiano" w:date="2017-11-16T17:04:00Z"/>
          <w:lang w:val="pt-BR"/>
        </w:rPr>
      </w:pPr>
      <w:ins w:id="365" w:author="lucas severiano" w:date="2017-11-16T17:04:00Z">
        <w:r>
          <w:tab/>
        </w:r>
        <w:r>
          <w:rPr>
            <w:lang w:val="pt-BR"/>
          </w:rPr>
          <w:t>Remover</w:t>
        </w:r>
        <w:r w:rsidRPr="001D7D94">
          <w:rPr>
            <w:lang w:val="pt-BR"/>
          </w:rPr>
          <w:t xml:space="preserve"> Roteador</w:t>
        </w:r>
      </w:ins>
    </w:p>
    <w:p w14:paraId="630AB2B3" w14:textId="77777777" w:rsidR="001D7D94" w:rsidRDefault="001D7D94" w:rsidP="00396011">
      <w:pPr>
        <w:pStyle w:val="BodyText"/>
        <w:ind w:left="0"/>
        <w:rPr>
          <w:ins w:id="366" w:author="lucas severiano" w:date="2017-11-16T16:57:00Z"/>
        </w:rPr>
      </w:pPr>
    </w:p>
    <w:tbl>
      <w:tblPr>
        <w:tblStyle w:val="TableGrid"/>
        <w:tblW w:w="0" w:type="auto"/>
        <w:tblLook w:val="04A0" w:firstRow="1" w:lastRow="0" w:firstColumn="1" w:lastColumn="0" w:noHBand="0" w:noVBand="1"/>
      </w:tblPr>
      <w:tblGrid>
        <w:gridCol w:w="1525"/>
        <w:gridCol w:w="1800"/>
        <w:gridCol w:w="3497"/>
        <w:gridCol w:w="2195"/>
      </w:tblGrid>
      <w:tr w:rsidR="001D7D94" w:rsidRPr="009040BF" w14:paraId="3C5A43A5" w14:textId="77777777" w:rsidTr="001D7D94">
        <w:trPr>
          <w:ins w:id="367" w:author="lucas severiano" w:date="2017-11-16T17:05:00Z"/>
        </w:trPr>
        <w:tc>
          <w:tcPr>
            <w:tcW w:w="1525" w:type="dxa"/>
          </w:tcPr>
          <w:p w14:paraId="2C76670D" w14:textId="77777777" w:rsidR="001D7D94" w:rsidRPr="009040BF" w:rsidRDefault="001D7D94" w:rsidP="001D7D94">
            <w:pPr>
              <w:jc w:val="center"/>
              <w:rPr>
                <w:ins w:id="368" w:author="lucas severiano" w:date="2017-11-16T17:05:00Z"/>
                <w:b/>
                <w:sz w:val="24"/>
                <w:szCs w:val="24"/>
              </w:rPr>
            </w:pPr>
            <w:proofErr w:type="spellStart"/>
            <w:ins w:id="369" w:author="lucas severiano" w:date="2017-11-16T17:05:00Z">
              <w:r w:rsidRPr="009040BF">
                <w:rPr>
                  <w:b/>
                  <w:sz w:val="24"/>
                  <w:szCs w:val="24"/>
                </w:rPr>
                <w:t>Caso</w:t>
              </w:r>
              <w:proofErr w:type="spellEnd"/>
              <w:r w:rsidRPr="009040BF">
                <w:rPr>
                  <w:b/>
                  <w:sz w:val="24"/>
                  <w:szCs w:val="24"/>
                </w:rPr>
                <w:t xml:space="preserve"> de teste</w:t>
              </w:r>
            </w:ins>
          </w:p>
        </w:tc>
        <w:tc>
          <w:tcPr>
            <w:tcW w:w="1800" w:type="dxa"/>
          </w:tcPr>
          <w:p w14:paraId="555C3863" w14:textId="77777777" w:rsidR="001D7D94" w:rsidRPr="009040BF" w:rsidRDefault="001D7D94" w:rsidP="001D7D94">
            <w:pPr>
              <w:jc w:val="center"/>
              <w:rPr>
                <w:ins w:id="370" w:author="lucas severiano" w:date="2017-11-16T17:05:00Z"/>
                <w:b/>
                <w:sz w:val="24"/>
                <w:szCs w:val="24"/>
              </w:rPr>
            </w:pPr>
            <w:proofErr w:type="spellStart"/>
            <w:ins w:id="371" w:author="lucas severiano" w:date="2017-11-16T17:05:00Z">
              <w:r w:rsidRPr="009040BF">
                <w:rPr>
                  <w:b/>
                  <w:sz w:val="24"/>
                  <w:szCs w:val="24"/>
                </w:rPr>
                <w:t>Parâmetro</w:t>
              </w:r>
              <w:proofErr w:type="spellEnd"/>
            </w:ins>
          </w:p>
        </w:tc>
        <w:tc>
          <w:tcPr>
            <w:tcW w:w="3497" w:type="dxa"/>
          </w:tcPr>
          <w:p w14:paraId="4DEBFF90" w14:textId="77777777" w:rsidR="001D7D94" w:rsidRPr="009040BF" w:rsidRDefault="001D7D94" w:rsidP="001D7D94">
            <w:pPr>
              <w:jc w:val="center"/>
              <w:rPr>
                <w:ins w:id="372" w:author="lucas severiano" w:date="2017-11-16T17:05:00Z"/>
                <w:b/>
                <w:sz w:val="24"/>
                <w:szCs w:val="24"/>
              </w:rPr>
            </w:pPr>
            <w:ins w:id="373" w:author="lucas severiano" w:date="2017-11-16T17:05:00Z">
              <w:r w:rsidRPr="009040BF">
                <w:rPr>
                  <w:b/>
                  <w:sz w:val="24"/>
                  <w:szCs w:val="24"/>
                </w:rPr>
                <w:t>Entrada</w:t>
              </w:r>
            </w:ins>
          </w:p>
        </w:tc>
        <w:tc>
          <w:tcPr>
            <w:tcW w:w="2195" w:type="dxa"/>
          </w:tcPr>
          <w:p w14:paraId="71B809BB" w14:textId="77777777" w:rsidR="001D7D94" w:rsidRPr="009040BF" w:rsidRDefault="001D7D94" w:rsidP="001D7D94">
            <w:pPr>
              <w:jc w:val="center"/>
              <w:rPr>
                <w:ins w:id="374" w:author="lucas severiano" w:date="2017-11-16T17:05:00Z"/>
                <w:b/>
                <w:sz w:val="24"/>
                <w:szCs w:val="24"/>
              </w:rPr>
            </w:pPr>
            <w:proofErr w:type="spellStart"/>
            <w:ins w:id="375" w:author="lucas severiano" w:date="2017-11-16T17:05:00Z">
              <w:r w:rsidRPr="009040BF">
                <w:rPr>
                  <w:b/>
                  <w:sz w:val="24"/>
                  <w:szCs w:val="24"/>
                </w:rPr>
                <w:t>Resultado</w:t>
              </w:r>
              <w:proofErr w:type="spellEnd"/>
              <w:r w:rsidRPr="009040BF">
                <w:rPr>
                  <w:b/>
                  <w:sz w:val="24"/>
                  <w:szCs w:val="24"/>
                </w:rPr>
                <w:t xml:space="preserve"> </w:t>
              </w:r>
              <w:proofErr w:type="spellStart"/>
              <w:r w:rsidRPr="009040BF">
                <w:rPr>
                  <w:b/>
                  <w:sz w:val="24"/>
                  <w:szCs w:val="24"/>
                </w:rPr>
                <w:t>esperado</w:t>
              </w:r>
              <w:proofErr w:type="spellEnd"/>
            </w:ins>
          </w:p>
        </w:tc>
      </w:tr>
      <w:tr w:rsidR="001D7D94" w:rsidRPr="009040BF" w14:paraId="1C26C0EA" w14:textId="77777777" w:rsidTr="001D7D94">
        <w:trPr>
          <w:ins w:id="376" w:author="lucas severiano" w:date="2017-11-16T17:05:00Z"/>
        </w:trPr>
        <w:tc>
          <w:tcPr>
            <w:tcW w:w="1525" w:type="dxa"/>
            <w:vMerge w:val="restart"/>
            <w:vAlign w:val="center"/>
          </w:tcPr>
          <w:p w14:paraId="6DE1DC64" w14:textId="77777777" w:rsidR="001D7D94" w:rsidRPr="009040BF" w:rsidRDefault="001D7D94" w:rsidP="001D7D94">
            <w:pPr>
              <w:jc w:val="center"/>
              <w:rPr>
                <w:ins w:id="377" w:author="lucas severiano" w:date="2017-11-16T17:05:00Z"/>
                <w:sz w:val="24"/>
                <w:szCs w:val="24"/>
              </w:rPr>
            </w:pPr>
            <w:ins w:id="378" w:author="lucas severiano" w:date="2017-11-16T17:05:00Z">
              <w:r w:rsidRPr="009040BF">
                <w:rPr>
                  <w:sz w:val="24"/>
                  <w:szCs w:val="24"/>
                </w:rPr>
                <w:t>1</w:t>
              </w:r>
            </w:ins>
          </w:p>
        </w:tc>
        <w:tc>
          <w:tcPr>
            <w:tcW w:w="1800" w:type="dxa"/>
          </w:tcPr>
          <w:p w14:paraId="0CD0E52A" w14:textId="77777777" w:rsidR="001D7D94" w:rsidRPr="009040BF" w:rsidRDefault="001D7D94" w:rsidP="001D7D94">
            <w:pPr>
              <w:jc w:val="center"/>
              <w:rPr>
                <w:ins w:id="379" w:author="lucas severiano" w:date="2017-11-16T17:05:00Z"/>
                <w:sz w:val="24"/>
                <w:szCs w:val="24"/>
              </w:rPr>
            </w:pPr>
            <w:proofErr w:type="spellStart"/>
            <w:ins w:id="380" w:author="lucas severiano" w:date="2017-11-16T17:05:00Z">
              <w:r>
                <w:rPr>
                  <w:sz w:val="24"/>
                  <w:szCs w:val="24"/>
                </w:rPr>
                <w:t>Roteador</w:t>
              </w:r>
              <w:proofErr w:type="spellEnd"/>
            </w:ins>
          </w:p>
        </w:tc>
        <w:tc>
          <w:tcPr>
            <w:tcW w:w="3497" w:type="dxa"/>
          </w:tcPr>
          <w:p w14:paraId="44F4210C" w14:textId="77777777" w:rsidR="001D7D94" w:rsidRPr="009040BF" w:rsidRDefault="001D7D94" w:rsidP="001D7D94">
            <w:pPr>
              <w:jc w:val="center"/>
              <w:rPr>
                <w:ins w:id="381" w:author="lucas severiano" w:date="2017-11-16T17:05:00Z"/>
                <w:sz w:val="24"/>
                <w:szCs w:val="24"/>
              </w:rPr>
            </w:pPr>
            <w:proofErr w:type="spellStart"/>
            <w:ins w:id="382" w:author="lucas severiano" w:date="2017-11-16T17:05:00Z">
              <w:r>
                <w:rPr>
                  <w:sz w:val="24"/>
                  <w:szCs w:val="24"/>
                </w:rPr>
                <w:t>Dispositivo</w:t>
              </w:r>
              <w:proofErr w:type="spellEnd"/>
              <w:r>
                <w:rPr>
                  <w:sz w:val="24"/>
                  <w:szCs w:val="24"/>
                </w:rPr>
                <w:t xml:space="preserve"> </w:t>
              </w:r>
              <w:proofErr w:type="spellStart"/>
              <w:r>
                <w:rPr>
                  <w:sz w:val="24"/>
                  <w:szCs w:val="24"/>
                </w:rPr>
                <w:t>válido</w:t>
              </w:r>
              <w:proofErr w:type="spellEnd"/>
            </w:ins>
          </w:p>
        </w:tc>
        <w:tc>
          <w:tcPr>
            <w:tcW w:w="2195" w:type="dxa"/>
            <w:vMerge w:val="restart"/>
            <w:vAlign w:val="center"/>
          </w:tcPr>
          <w:p w14:paraId="64A4AA51" w14:textId="77777777" w:rsidR="001D7D94" w:rsidRPr="009040BF" w:rsidRDefault="001D7D94" w:rsidP="001D7D94">
            <w:pPr>
              <w:jc w:val="center"/>
              <w:rPr>
                <w:ins w:id="383" w:author="lucas severiano" w:date="2017-11-16T17:05:00Z"/>
                <w:sz w:val="24"/>
                <w:szCs w:val="24"/>
              </w:rPr>
            </w:pPr>
            <w:proofErr w:type="spellStart"/>
            <w:ins w:id="384" w:author="lucas severiano" w:date="2017-11-16T17:05:00Z">
              <w:r>
                <w:rPr>
                  <w:sz w:val="24"/>
                  <w:szCs w:val="24"/>
                </w:rPr>
                <w:t>Roteador</w:t>
              </w:r>
              <w:proofErr w:type="spellEnd"/>
              <w:r>
                <w:rPr>
                  <w:sz w:val="24"/>
                  <w:szCs w:val="24"/>
                </w:rPr>
                <w:t xml:space="preserve"> </w:t>
              </w:r>
              <w:proofErr w:type="spellStart"/>
              <w:r>
                <w:rPr>
                  <w:sz w:val="24"/>
                  <w:szCs w:val="24"/>
                </w:rPr>
                <w:t>removido</w:t>
              </w:r>
              <w:proofErr w:type="spellEnd"/>
              <w:r w:rsidRPr="009040BF">
                <w:rPr>
                  <w:sz w:val="24"/>
                  <w:szCs w:val="24"/>
                </w:rPr>
                <w:t xml:space="preserve"> </w:t>
              </w:r>
            </w:ins>
          </w:p>
        </w:tc>
      </w:tr>
      <w:tr w:rsidR="001D7D94" w:rsidRPr="009040BF" w14:paraId="5EB2B6E6" w14:textId="77777777" w:rsidTr="001D7D94">
        <w:trPr>
          <w:ins w:id="385" w:author="lucas severiano" w:date="2017-11-16T17:05:00Z"/>
        </w:trPr>
        <w:tc>
          <w:tcPr>
            <w:tcW w:w="1525" w:type="dxa"/>
            <w:vMerge/>
            <w:vAlign w:val="center"/>
          </w:tcPr>
          <w:p w14:paraId="15C3A288" w14:textId="77777777" w:rsidR="001D7D94" w:rsidRPr="009040BF" w:rsidRDefault="001D7D94" w:rsidP="001D7D94">
            <w:pPr>
              <w:jc w:val="center"/>
              <w:rPr>
                <w:ins w:id="386" w:author="lucas severiano" w:date="2017-11-16T17:05:00Z"/>
                <w:sz w:val="24"/>
                <w:szCs w:val="24"/>
              </w:rPr>
            </w:pPr>
          </w:p>
        </w:tc>
        <w:tc>
          <w:tcPr>
            <w:tcW w:w="1800" w:type="dxa"/>
          </w:tcPr>
          <w:p w14:paraId="0D3F06DD" w14:textId="77777777" w:rsidR="001D7D94" w:rsidRPr="009040BF" w:rsidRDefault="001D7D94" w:rsidP="001D7D94">
            <w:pPr>
              <w:jc w:val="center"/>
              <w:rPr>
                <w:ins w:id="387" w:author="lucas severiano" w:date="2017-11-16T17:05:00Z"/>
                <w:sz w:val="24"/>
                <w:szCs w:val="24"/>
              </w:rPr>
            </w:pPr>
            <w:proofErr w:type="spellStart"/>
            <w:ins w:id="388" w:author="lucas severiano" w:date="2017-11-16T17:05: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45F6FC64" w14:textId="77777777" w:rsidR="001D7D94" w:rsidRPr="009040BF" w:rsidRDefault="001D7D94" w:rsidP="001D7D94">
            <w:pPr>
              <w:jc w:val="center"/>
              <w:rPr>
                <w:ins w:id="389" w:author="lucas severiano" w:date="2017-11-16T17:05:00Z"/>
                <w:sz w:val="24"/>
                <w:szCs w:val="24"/>
              </w:rPr>
            </w:pPr>
            <w:proofErr w:type="spellStart"/>
            <w:ins w:id="390" w:author="lucas severiano" w:date="2017-11-16T17:05:00Z">
              <w:r>
                <w:rPr>
                  <w:sz w:val="24"/>
                  <w:szCs w:val="24"/>
                </w:rPr>
                <w:t>Endereço</w:t>
              </w:r>
              <w:proofErr w:type="spellEnd"/>
              <w:r>
                <w:rPr>
                  <w:sz w:val="24"/>
                  <w:szCs w:val="24"/>
                </w:rPr>
                <w:t xml:space="preserve"> MAC </w:t>
              </w:r>
              <w:proofErr w:type="spellStart"/>
              <w:r>
                <w:rPr>
                  <w:sz w:val="24"/>
                  <w:szCs w:val="24"/>
                </w:rPr>
                <w:t>valido</w:t>
              </w:r>
              <w:proofErr w:type="spellEnd"/>
            </w:ins>
          </w:p>
        </w:tc>
        <w:tc>
          <w:tcPr>
            <w:tcW w:w="2195" w:type="dxa"/>
            <w:vMerge/>
            <w:vAlign w:val="center"/>
          </w:tcPr>
          <w:p w14:paraId="2F3D5355" w14:textId="77777777" w:rsidR="001D7D94" w:rsidRPr="009040BF" w:rsidRDefault="001D7D94" w:rsidP="001D7D94">
            <w:pPr>
              <w:jc w:val="center"/>
              <w:rPr>
                <w:ins w:id="391" w:author="lucas severiano" w:date="2017-11-16T17:05:00Z"/>
                <w:sz w:val="24"/>
                <w:szCs w:val="24"/>
              </w:rPr>
            </w:pPr>
          </w:p>
        </w:tc>
      </w:tr>
      <w:tr w:rsidR="001D7D94" w:rsidRPr="009040BF" w14:paraId="3ADEEFDD" w14:textId="77777777" w:rsidTr="001D7D94">
        <w:trPr>
          <w:ins w:id="392" w:author="lucas severiano" w:date="2017-11-16T17:05:00Z"/>
        </w:trPr>
        <w:tc>
          <w:tcPr>
            <w:tcW w:w="1525" w:type="dxa"/>
            <w:vMerge w:val="restart"/>
            <w:vAlign w:val="center"/>
          </w:tcPr>
          <w:p w14:paraId="091F794A" w14:textId="77777777" w:rsidR="001D7D94" w:rsidRPr="009040BF" w:rsidRDefault="001D7D94" w:rsidP="001D7D94">
            <w:pPr>
              <w:jc w:val="center"/>
              <w:rPr>
                <w:ins w:id="393" w:author="lucas severiano" w:date="2017-11-16T17:05:00Z"/>
                <w:sz w:val="24"/>
                <w:szCs w:val="24"/>
              </w:rPr>
            </w:pPr>
            <w:ins w:id="394" w:author="lucas severiano" w:date="2017-11-16T17:05:00Z">
              <w:r w:rsidRPr="009040BF">
                <w:rPr>
                  <w:sz w:val="24"/>
                  <w:szCs w:val="24"/>
                </w:rPr>
                <w:t>2</w:t>
              </w:r>
            </w:ins>
          </w:p>
        </w:tc>
        <w:tc>
          <w:tcPr>
            <w:tcW w:w="1800" w:type="dxa"/>
          </w:tcPr>
          <w:p w14:paraId="177CB64C" w14:textId="77777777" w:rsidR="001D7D94" w:rsidRPr="009040BF" w:rsidRDefault="001D7D94" w:rsidP="001D7D94">
            <w:pPr>
              <w:jc w:val="center"/>
              <w:rPr>
                <w:ins w:id="395" w:author="lucas severiano" w:date="2017-11-16T17:05:00Z"/>
                <w:sz w:val="24"/>
                <w:szCs w:val="24"/>
              </w:rPr>
            </w:pPr>
            <w:proofErr w:type="spellStart"/>
            <w:ins w:id="396" w:author="lucas severiano" w:date="2017-11-16T17:05:00Z">
              <w:r>
                <w:rPr>
                  <w:sz w:val="24"/>
                  <w:szCs w:val="24"/>
                </w:rPr>
                <w:t>Roteador</w:t>
              </w:r>
              <w:proofErr w:type="spellEnd"/>
            </w:ins>
          </w:p>
        </w:tc>
        <w:tc>
          <w:tcPr>
            <w:tcW w:w="3497" w:type="dxa"/>
          </w:tcPr>
          <w:p w14:paraId="266A2DBE" w14:textId="77777777" w:rsidR="001D7D94" w:rsidRPr="009040BF" w:rsidRDefault="001D7D94" w:rsidP="001D7D94">
            <w:pPr>
              <w:jc w:val="center"/>
              <w:rPr>
                <w:ins w:id="397" w:author="lucas severiano" w:date="2017-11-16T17:05:00Z"/>
                <w:sz w:val="24"/>
                <w:szCs w:val="24"/>
              </w:rPr>
            </w:pPr>
            <w:proofErr w:type="spellStart"/>
            <w:ins w:id="398" w:author="lucas severiano" w:date="2017-11-16T17:05:00Z">
              <w:r>
                <w:rPr>
                  <w:sz w:val="24"/>
                  <w:szCs w:val="24"/>
                </w:rPr>
                <w:t>Dispositivo</w:t>
              </w:r>
              <w:proofErr w:type="spellEnd"/>
              <w:r>
                <w:rPr>
                  <w:sz w:val="24"/>
                  <w:szCs w:val="24"/>
                </w:rPr>
                <w:t xml:space="preserve"> </w:t>
              </w:r>
              <w:proofErr w:type="spellStart"/>
              <w:r>
                <w:rPr>
                  <w:sz w:val="24"/>
                  <w:szCs w:val="24"/>
                </w:rPr>
                <w:t>válido</w:t>
              </w:r>
              <w:proofErr w:type="spellEnd"/>
            </w:ins>
          </w:p>
        </w:tc>
        <w:tc>
          <w:tcPr>
            <w:tcW w:w="2195" w:type="dxa"/>
            <w:vMerge w:val="restart"/>
            <w:vAlign w:val="center"/>
          </w:tcPr>
          <w:p w14:paraId="5269AB56" w14:textId="77777777" w:rsidR="001D7D94" w:rsidRPr="009040BF" w:rsidRDefault="001D7D94" w:rsidP="001D7D94">
            <w:pPr>
              <w:jc w:val="center"/>
              <w:rPr>
                <w:ins w:id="399" w:author="lucas severiano" w:date="2017-11-16T17:05:00Z"/>
                <w:sz w:val="24"/>
                <w:szCs w:val="24"/>
              </w:rPr>
            </w:pPr>
            <w:proofErr w:type="spellStart"/>
            <w:ins w:id="400" w:author="lucas severiano" w:date="2017-11-16T17:05:00Z">
              <w:r>
                <w:rPr>
                  <w:sz w:val="24"/>
                  <w:szCs w:val="24"/>
                </w:rPr>
                <w:t>Roteador</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removido</w:t>
              </w:r>
              <w:proofErr w:type="spellEnd"/>
              <w:r w:rsidRPr="009040BF">
                <w:rPr>
                  <w:sz w:val="24"/>
                  <w:szCs w:val="24"/>
                </w:rPr>
                <w:t xml:space="preserve"> </w:t>
              </w:r>
            </w:ins>
          </w:p>
        </w:tc>
      </w:tr>
      <w:tr w:rsidR="001D7D94" w:rsidRPr="009040BF" w14:paraId="1C081FC0" w14:textId="77777777" w:rsidTr="001D7D94">
        <w:trPr>
          <w:ins w:id="401" w:author="lucas severiano" w:date="2017-11-16T17:05:00Z"/>
        </w:trPr>
        <w:tc>
          <w:tcPr>
            <w:tcW w:w="1525" w:type="dxa"/>
            <w:vMerge/>
            <w:vAlign w:val="center"/>
          </w:tcPr>
          <w:p w14:paraId="15A4C129" w14:textId="77777777" w:rsidR="001D7D94" w:rsidRDefault="001D7D94" w:rsidP="001D7D94">
            <w:pPr>
              <w:jc w:val="center"/>
              <w:rPr>
                <w:ins w:id="402" w:author="lucas severiano" w:date="2017-11-16T17:05:00Z"/>
              </w:rPr>
            </w:pPr>
          </w:p>
        </w:tc>
        <w:tc>
          <w:tcPr>
            <w:tcW w:w="1800" w:type="dxa"/>
          </w:tcPr>
          <w:p w14:paraId="6C930D7F" w14:textId="77777777" w:rsidR="001D7D94" w:rsidRPr="009040BF" w:rsidRDefault="001D7D94" w:rsidP="001D7D94">
            <w:pPr>
              <w:jc w:val="center"/>
              <w:rPr>
                <w:ins w:id="403" w:author="lucas severiano" w:date="2017-11-16T17:05:00Z"/>
                <w:sz w:val="24"/>
                <w:szCs w:val="24"/>
              </w:rPr>
            </w:pPr>
            <w:proofErr w:type="spellStart"/>
            <w:ins w:id="404" w:author="lucas severiano" w:date="2017-11-16T17:05: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6079A58A" w14:textId="77777777" w:rsidR="001D7D94" w:rsidRPr="009040BF" w:rsidRDefault="001D7D94" w:rsidP="001D7D94">
            <w:pPr>
              <w:jc w:val="center"/>
              <w:rPr>
                <w:ins w:id="405" w:author="lucas severiano" w:date="2017-11-16T17:05:00Z"/>
                <w:sz w:val="24"/>
                <w:szCs w:val="24"/>
              </w:rPr>
            </w:pPr>
            <w:proofErr w:type="spellStart"/>
            <w:ins w:id="406" w:author="lucas severiano" w:date="2017-11-16T17:05:00Z">
              <w:r>
                <w:rPr>
                  <w:sz w:val="24"/>
                  <w:szCs w:val="24"/>
                </w:rPr>
                <w:t>Endereço</w:t>
              </w:r>
              <w:proofErr w:type="spellEnd"/>
              <w:r>
                <w:rPr>
                  <w:sz w:val="24"/>
                  <w:szCs w:val="24"/>
                </w:rPr>
                <w:t xml:space="preserve"> MAC </w:t>
              </w:r>
              <w:proofErr w:type="spellStart"/>
              <w:r>
                <w:rPr>
                  <w:sz w:val="24"/>
                  <w:szCs w:val="24"/>
                </w:rPr>
                <w:t>invalido</w:t>
              </w:r>
              <w:proofErr w:type="spellEnd"/>
            </w:ins>
          </w:p>
        </w:tc>
        <w:tc>
          <w:tcPr>
            <w:tcW w:w="2195" w:type="dxa"/>
            <w:vMerge/>
            <w:vAlign w:val="center"/>
          </w:tcPr>
          <w:p w14:paraId="35D08842" w14:textId="77777777" w:rsidR="001D7D94" w:rsidRPr="009040BF" w:rsidRDefault="001D7D94" w:rsidP="001D7D94">
            <w:pPr>
              <w:jc w:val="center"/>
              <w:rPr>
                <w:ins w:id="407" w:author="lucas severiano" w:date="2017-11-16T17:05:00Z"/>
                <w:sz w:val="24"/>
                <w:szCs w:val="24"/>
              </w:rPr>
            </w:pPr>
          </w:p>
        </w:tc>
      </w:tr>
      <w:tr w:rsidR="001D7D94" w:rsidRPr="003B2A91" w14:paraId="295F4813" w14:textId="77777777" w:rsidTr="001D7D94">
        <w:trPr>
          <w:ins w:id="408" w:author="lucas severiano" w:date="2017-11-16T17:05:00Z"/>
        </w:trPr>
        <w:tc>
          <w:tcPr>
            <w:tcW w:w="1525" w:type="dxa"/>
            <w:vMerge w:val="restart"/>
            <w:vAlign w:val="center"/>
          </w:tcPr>
          <w:p w14:paraId="7EB6BF12" w14:textId="77777777" w:rsidR="001D7D94" w:rsidRDefault="001D7D94" w:rsidP="001D7D94">
            <w:pPr>
              <w:jc w:val="center"/>
              <w:rPr>
                <w:ins w:id="409" w:author="lucas severiano" w:date="2017-11-16T17:05:00Z"/>
              </w:rPr>
            </w:pPr>
            <w:ins w:id="410" w:author="lucas severiano" w:date="2017-11-16T17:05:00Z">
              <w:r>
                <w:t>3</w:t>
              </w:r>
            </w:ins>
          </w:p>
        </w:tc>
        <w:tc>
          <w:tcPr>
            <w:tcW w:w="1800" w:type="dxa"/>
          </w:tcPr>
          <w:p w14:paraId="43CD09D4" w14:textId="77777777" w:rsidR="001D7D94" w:rsidRPr="009040BF" w:rsidRDefault="001D7D94" w:rsidP="001D7D94">
            <w:pPr>
              <w:jc w:val="center"/>
              <w:rPr>
                <w:ins w:id="411" w:author="lucas severiano" w:date="2017-11-16T17:05:00Z"/>
                <w:sz w:val="24"/>
                <w:szCs w:val="24"/>
              </w:rPr>
            </w:pPr>
            <w:proofErr w:type="spellStart"/>
            <w:ins w:id="412" w:author="lucas severiano" w:date="2017-11-16T17:05:00Z">
              <w:r>
                <w:rPr>
                  <w:sz w:val="24"/>
                  <w:szCs w:val="24"/>
                </w:rPr>
                <w:t>Roteador</w:t>
              </w:r>
              <w:proofErr w:type="spellEnd"/>
            </w:ins>
          </w:p>
        </w:tc>
        <w:tc>
          <w:tcPr>
            <w:tcW w:w="3497" w:type="dxa"/>
          </w:tcPr>
          <w:p w14:paraId="2BFEE042" w14:textId="77777777" w:rsidR="001D7D94" w:rsidRDefault="001D7D94" w:rsidP="001D7D94">
            <w:pPr>
              <w:jc w:val="center"/>
              <w:rPr>
                <w:ins w:id="413" w:author="lucas severiano" w:date="2017-11-16T17:05:00Z"/>
                <w:sz w:val="24"/>
                <w:szCs w:val="24"/>
              </w:rPr>
            </w:pPr>
            <w:proofErr w:type="spellStart"/>
            <w:ins w:id="414" w:author="lucas severiano" w:date="2017-11-16T17:05:00Z">
              <w:r>
                <w:rPr>
                  <w:sz w:val="24"/>
                  <w:szCs w:val="24"/>
                </w:rPr>
                <w:t>Dispositivo</w:t>
              </w:r>
              <w:proofErr w:type="spellEnd"/>
              <w:r>
                <w:rPr>
                  <w:sz w:val="24"/>
                  <w:szCs w:val="24"/>
                </w:rPr>
                <w:t xml:space="preserve"> </w:t>
              </w:r>
              <w:proofErr w:type="spellStart"/>
              <w:r>
                <w:rPr>
                  <w:sz w:val="24"/>
                  <w:szCs w:val="24"/>
                </w:rPr>
                <w:t>valido</w:t>
              </w:r>
              <w:proofErr w:type="spellEnd"/>
            </w:ins>
          </w:p>
        </w:tc>
        <w:tc>
          <w:tcPr>
            <w:tcW w:w="2195" w:type="dxa"/>
            <w:vMerge w:val="restart"/>
            <w:vAlign w:val="center"/>
          </w:tcPr>
          <w:p w14:paraId="6BEE2070" w14:textId="77777777" w:rsidR="001D7D94" w:rsidRPr="003B2A91" w:rsidRDefault="001D7D94" w:rsidP="001D7D94">
            <w:pPr>
              <w:jc w:val="center"/>
              <w:rPr>
                <w:ins w:id="415" w:author="lucas severiano" w:date="2017-11-16T17:05:00Z"/>
                <w:sz w:val="24"/>
                <w:szCs w:val="24"/>
              </w:rPr>
            </w:pPr>
            <w:proofErr w:type="spellStart"/>
            <w:ins w:id="416" w:author="lucas severiano" w:date="2017-11-16T17:05:00Z">
              <w:r>
                <w:rPr>
                  <w:sz w:val="24"/>
                  <w:szCs w:val="24"/>
                </w:rPr>
                <w:t>Roteador</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removido</w:t>
              </w:r>
              <w:proofErr w:type="spellEnd"/>
              <w:r w:rsidRPr="009040BF">
                <w:rPr>
                  <w:sz w:val="24"/>
                  <w:szCs w:val="24"/>
                </w:rPr>
                <w:t xml:space="preserve"> </w:t>
              </w:r>
            </w:ins>
          </w:p>
        </w:tc>
      </w:tr>
      <w:tr w:rsidR="001D7D94" w:rsidRPr="003B2A91" w14:paraId="1259DE6F" w14:textId="77777777" w:rsidTr="001D7D94">
        <w:trPr>
          <w:ins w:id="417" w:author="lucas severiano" w:date="2017-11-16T17:05:00Z"/>
        </w:trPr>
        <w:tc>
          <w:tcPr>
            <w:tcW w:w="1525" w:type="dxa"/>
            <w:vMerge/>
            <w:vAlign w:val="center"/>
          </w:tcPr>
          <w:p w14:paraId="475CBD38" w14:textId="77777777" w:rsidR="001D7D94" w:rsidRDefault="001D7D94" w:rsidP="001D7D94">
            <w:pPr>
              <w:jc w:val="center"/>
              <w:rPr>
                <w:ins w:id="418" w:author="lucas severiano" w:date="2017-11-16T17:05:00Z"/>
              </w:rPr>
            </w:pPr>
          </w:p>
        </w:tc>
        <w:tc>
          <w:tcPr>
            <w:tcW w:w="1800" w:type="dxa"/>
          </w:tcPr>
          <w:p w14:paraId="4BD3EFA6" w14:textId="77777777" w:rsidR="001D7D94" w:rsidRPr="009040BF" w:rsidRDefault="001D7D94" w:rsidP="001D7D94">
            <w:pPr>
              <w:jc w:val="center"/>
              <w:rPr>
                <w:ins w:id="419" w:author="lucas severiano" w:date="2017-11-16T17:05:00Z"/>
                <w:sz w:val="24"/>
                <w:szCs w:val="24"/>
              </w:rPr>
            </w:pPr>
            <w:proofErr w:type="spellStart"/>
            <w:ins w:id="420" w:author="lucas severiano" w:date="2017-11-16T17:05: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1C9D9922" w14:textId="77777777" w:rsidR="001D7D94" w:rsidRDefault="001D7D94" w:rsidP="001D7D94">
            <w:pPr>
              <w:jc w:val="center"/>
              <w:rPr>
                <w:ins w:id="421" w:author="lucas severiano" w:date="2017-11-16T17:05:00Z"/>
                <w:sz w:val="24"/>
                <w:szCs w:val="24"/>
              </w:rPr>
            </w:pPr>
            <w:proofErr w:type="spellStart"/>
            <w:ins w:id="422" w:author="lucas severiano" w:date="2017-11-16T17:05:00Z">
              <w:r>
                <w:rPr>
                  <w:sz w:val="24"/>
                  <w:szCs w:val="24"/>
                </w:rPr>
                <w:t>Endereço</w:t>
              </w:r>
              <w:proofErr w:type="spellEnd"/>
              <w:r>
                <w:rPr>
                  <w:sz w:val="24"/>
                  <w:szCs w:val="24"/>
                </w:rPr>
                <w:t xml:space="preserve"> MAC </w:t>
              </w:r>
              <w:proofErr w:type="spellStart"/>
              <w:r>
                <w:rPr>
                  <w:sz w:val="24"/>
                  <w:szCs w:val="24"/>
                </w:rPr>
                <w:t>invalido</w:t>
              </w:r>
              <w:proofErr w:type="spellEnd"/>
            </w:ins>
          </w:p>
        </w:tc>
        <w:tc>
          <w:tcPr>
            <w:tcW w:w="2195" w:type="dxa"/>
            <w:vMerge/>
            <w:vAlign w:val="center"/>
          </w:tcPr>
          <w:p w14:paraId="6508816B" w14:textId="77777777" w:rsidR="001D7D94" w:rsidRPr="003B2A91" w:rsidRDefault="001D7D94" w:rsidP="001D7D94">
            <w:pPr>
              <w:jc w:val="center"/>
              <w:rPr>
                <w:ins w:id="423" w:author="lucas severiano" w:date="2017-11-16T17:05:00Z"/>
                <w:sz w:val="24"/>
                <w:szCs w:val="24"/>
              </w:rPr>
            </w:pPr>
          </w:p>
        </w:tc>
      </w:tr>
      <w:tr w:rsidR="001D7D94" w:rsidRPr="003B2A91" w14:paraId="3AB74023" w14:textId="77777777" w:rsidTr="001D7D94">
        <w:trPr>
          <w:ins w:id="424" w:author="lucas severiano" w:date="2017-11-16T17:05:00Z"/>
        </w:trPr>
        <w:tc>
          <w:tcPr>
            <w:tcW w:w="1525" w:type="dxa"/>
          </w:tcPr>
          <w:p w14:paraId="1CB705C5" w14:textId="77777777" w:rsidR="001D7D94" w:rsidRDefault="001D7D94" w:rsidP="001D7D94">
            <w:pPr>
              <w:jc w:val="center"/>
              <w:rPr>
                <w:ins w:id="425" w:author="lucas severiano" w:date="2017-11-16T17:05:00Z"/>
              </w:rPr>
            </w:pPr>
            <w:ins w:id="426" w:author="lucas severiano" w:date="2017-11-16T17:05:00Z">
              <w:r>
                <w:t>4</w:t>
              </w:r>
            </w:ins>
          </w:p>
        </w:tc>
        <w:tc>
          <w:tcPr>
            <w:tcW w:w="1800" w:type="dxa"/>
          </w:tcPr>
          <w:p w14:paraId="346507F2" w14:textId="77777777" w:rsidR="001D7D94" w:rsidRPr="009040BF" w:rsidRDefault="001D7D94" w:rsidP="001D7D94">
            <w:pPr>
              <w:jc w:val="center"/>
              <w:rPr>
                <w:ins w:id="427" w:author="lucas severiano" w:date="2017-11-16T17:05:00Z"/>
                <w:sz w:val="24"/>
                <w:szCs w:val="24"/>
              </w:rPr>
            </w:pPr>
            <w:proofErr w:type="spellStart"/>
            <w:ins w:id="428" w:author="lucas severiano" w:date="2017-11-16T17:05:00Z">
              <w:r>
                <w:rPr>
                  <w:sz w:val="24"/>
                  <w:szCs w:val="24"/>
                </w:rPr>
                <w:t>Roteador</w:t>
              </w:r>
              <w:proofErr w:type="spellEnd"/>
            </w:ins>
          </w:p>
        </w:tc>
        <w:tc>
          <w:tcPr>
            <w:tcW w:w="3497" w:type="dxa"/>
          </w:tcPr>
          <w:p w14:paraId="22EE9D4B" w14:textId="77777777" w:rsidR="001D7D94" w:rsidRDefault="001D7D94" w:rsidP="001D7D94">
            <w:pPr>
              <w:jc w:val="center"/>
              <w:rPr>
                <w:ins w:id="429" w:author="lucas severiano" w:date="2017-11-16T17:05:00Z"/>
                <w:sz w:val="24"/>
                <w:szCs w:val="24"/>
              </w:rPr>
            </w:pPr>
            <w:proofErr w:type="spellStart"/>
            <w:ins w:id="430" w:author="lucas severiano" w:date="2017-11-16T17:05:00Z">
              <w:r>
                <w:rPr>
                  <w:sz w:val="24"/>
                  <w:szCs w:val="24"/>
                </w:rPr>
                <w:t>Dispositivo</w:t>
              </w:r>
              <w:proofErr w:type="spellEnd"/>
              <w:r>
                <w:rPr>
                  <w:sz w:val="24"/>
                  <w:szCs w:val="24"/>
                </w:rPr>
                <w:t xml:space="preserve"> </w:t>
              </w:r>
              <w:proofErr w:type="spellStart"/>
              <w:r>
                <w:rPr>
                  <w:sz w:val="24"/>
                  <w:szCs w:val="24"/>
                </w:rPr>
                <w:t>invalido</w:t>
              </w:r>
              <w:proofErr w:type="spellEnd"/>
            </w:ins>
          </w:p>
        </w:tc>
        <w:tc>
          <w:tcPr>
            <w:tcW w:w="2195" w:type="dxa"/>
          </w:tcPr>
          <w:p w14:paraId="3714F993" w14:textId="77777777" w:rsidR="001D7D94" w:rsidRPr="003B2A91" w:rsidRDefault="001D7D94" w:rsidP="001D7D94">
            <w:pPr>
              <w:jc w:val="center"/>
              <w:rPr>
                <w:ins w:id="431" w:author="lucas severiano" w:date="2017-11-16T17:05:00Z"/>
                <w:sz w:val="24"/>
                <w:szCs w:val="24"/>
              </w:rPr>
            </w:pPr>
            <w:proofErr w:type="spellStart"/>
            <w:ins w:id="432" w:author="lucas severiano" w:date="2017-11-16T17:05:00Z">
              <w:r>
                <w:rPr>
                  <w:sz w:val="24"/>
                  <w:szCs w:val="24"/>
                </w:rPr>
                <w:t>Roteador</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removido</w:t>
              </w:r>
              <w:proofErr w:type="spellEnd"/>
              <w:r w:rsidRPr="009040BF">
                <w:rPr>
                  <w:sz w:val="24"/>
                  <w:szCs w:val="24"/>
                </w:rPr>
                <w:t xml:space="preserve"> </w:t>
              </w:r>
            </w:ins>
          </w:p>
        </w:tc>
      </w:tr>
    </w:tbl>
    <w:p w14:paraId="23246059" w14:textId="77777777" w:rsidR="003B2A91" w:rsidRDefault="003B2A91" w:rsidP="00396011">
      <w:pPr>
        <w:pStyle w:val="BodyText"/>
        <w:ind w:left="0"/>
        <w:rPr>
          <w:ins w:id="433" w:author="lucas severiano" w:date="2017-11-16T17:06:00Z"/>
        </w:rPr>
      </w:pPr>
    </w:p>
    <w:p w14:paraId="459103CF" w14:textId="77777777" w:rsidR="001D7D94" w:rsidRDefault="001D7D94" w:rsidP="00396011">
      <w:pPr>
        <w:pStyle w:val="BodyText"/>
        <w:ind w:left="0"/>
        <w:rPr>
          <w:ins w:id="434" w:author="lucas severiano" w:date="2017-11-16T17:06:00Z"/>
        </w:rPr>
      </w:pPr>
    </w:p>
    <w:p w14:paraId="674BEEFE" w14:textId="77777777" w:rsidR="001D7D94" w:rsidRDefault="001D7D94" w:rsidP="00396011">
      <w:pPr>
        <w:pStyle w:val="BodyText"/>
        <w:ind w:left="0"/>
        <w:rPr>
          <w:ins w:id="435" w:author="lucas severiano" w:date="2017-11-16T17:06:00Z"/>
        </w:rPr>
      </w:pPr>
    </w:p>
    <w:p w14:paraId="671C7B76" w14:textId="77777777" w:rsidR="001D7D94" w:rsidRDefault="001D7D94" w:rsidP="00396011">
      <w:pPr>
        <w:pStyle w:val="BodyText"/>
        <w:ind w:left="0"/>
        <w:rPr>
          <w:ins w:id="436" w:author="lucas severiano" w:date="2017-11-16T17:06:00Z"/>
        </w:rPr>
      </w:pPr>
    </w:p>
    <w:p w14:paraId="4AB93B01" w14:textId="77777777" w:rsidR="001D7D94" w:rsidRDefault="001D7D94" w:rsidP="00396011">
      <w:pPr>
        <w:pStyle w:val="BodyText"/>
        <w:ind w:left="0"/>
        <w:rPr>
          <w:ins w:id="437" w:author="lucas severiano" w:date="2017-11-16T17:06:00Z"/>
        </w:rPr>
      </w:pPr>
    </w:p>
    <w:p w14:paraId="3F1966BC" w14:textId="77777777" w:rsidR="001D7D94" w:rsidRDefault="001D7D94" w:rsidP="00396011">
      <w:pPr>
        <w:pStyle w:val="BodyText"/>
        <w:ind w:left="0"/>
        <w:rPr>
          <w:ins w:id="438" w:author="lucas severiano" w:date="2017-11-16T17:06:00Z"/>
        </w:rPr>
      </w:pPr>
    </w:p>
    <w:p w14:paraId="4C871E2D" w14:textId="77777777" w:rsidR="001D7D94" w:rsidRDefault="001D7D94" w:rsidP="00396011">
      <w:pPr>
        <w:pStyle w:val="BodyText"/>
        <w:ind w:left="0"/>
        <w:rPr>
          <w:ins w:id="439" w:author="lucas severiano" w:date="2017-11-16T17:06:00Z"/>
        </w:rPr>
      </w:pPr>
    </w:p>
    <w:p w14:paraId="769D830E" w14:textId="77777777" w:rsidR="001D7D94" w:rsidRDefault="001D7D94" w:rsidP="00396011">
      <w:pPr>
        <w:pStyle w:val="BodyText"/>
        <w:ind w:left="0"/>
        <w:rPr>
          <w:ins w:id="440" w:author="lucas severiano" w:date="2017-11-16T17:06:00Z"/>
        </w:rPr>
      </w:pPr>
    </w:p>
    <w:p w14:paraId="13B9A0B5" w14:textId="77777777" w:rsidR="001D7D94" w:rsidRDefault="001D7D94" w:rsidP="00396011">
      <w:pPr>
        <w:pStyle w:val="BodyText"/>
        <w:ind w:left="0"/>
        <w:rPr>
          <w:ins w:id="441" w:author="lucas severiano" w:date="2017-11-16T17:06:00Z"/>
        </w:rPr>
      </w:pPr>
    </w:p>
    <w:p w14:paraId="5356F387" w14:textId="77777777" w:rsidR="001D7D94" w:rsidRDefault="001D7D94" w:rsidP="00396011">
      <w:pPr>
        <w:pStyle w:val="BodyText"/>
        <w:ind w:left="0"/>
        <w:rPr>
          <w:ins w:id="442" w:author="lucas severiano" w:date="2017-11-16T17:06:00Z"/>
        </w:rPr>
      </w:pPr>
    </w:p>
    <w:p w14:paraId="49C96F96" w14:textId="77777777" w:rsidR="001D7D94" w:rsidRDefault="001D7D94" w:rsidP="00396011">
      <w:pPr>
        <w:pStyle w:val="BodyText"/>
        <w:ind w:left="0"/>
        <w:rPr>
          <w:ins w:id="443" w:author="lucas severiano" w:date="2017-11-16T16:57:00Z"/>
        </w:rPr>
      </w:pPr>
    </w:p>
    <w:p w14:paraId="4FCABCC3" w14:textId="77777777" w:rsidR="001D7D94" w:rsidRPr="001D7D94" w:rsidRDefault="001D7D94" w:rsidP="001D7D94">
      <w:pPr>
        <w:pStyle w:val="Heading5"/>
        <w:numPr>
          <w:ilvl w:val="4"/>
          <w:numId w:val="5"/>
        </w:numPr>
        <w:rPr>
          <w:ins w:id="444" w:author="lucas severiano" w:date="2017-11-16T17:05:00Z"/>
          <w:lang w:val="pt-BR"/>
        </w:rPr>
      </w:pPr>
      <w:ins w:id="445" w:author="lucas severiano" w:date="2017-11-16T17:05:00Z">
        <w:r>
          <w:tab/>
        </w:r>
        <w:r>
          <w:rPr>
            <w:lang w:val="pt-BR"/>
          </w:rPr>
          <w:t>Editar</w:t>
        </w:r>
        <w:r w:rsidRPr="001D7D94">
          <w:rPr>
            <w:lang w:val="pt-BR"/>
          </w:rPr>
          <w:t xml:space="preserve"> Roteador</w:t>
        </w:r>
      </w:ins>
    </w:p>
    <w:p w14:paraId="2FB85491" w14:textId="77777777" w:rsidR="001D7D94" w:rsidRDefault="001D7D94" w:rsidP="001D7D94">
      <w:pPr>
        <w:pStyle w:val="BodyText"/>
        <w:ind w:left="0"/>
        <w:rPr>
          <w:ins w:id="446" w:author="lucas severiano" w:date="2017-11-16T17:05:00Z"/>
        </w:rPr>
      </w:pPr>
    </w:p>
    <w:tbl>
      <w:tblPr>
        <w:tblStyle w:val="TableGrid"/>
        <w:tblW w:w="0" w:type="auto"/>
        <w:tblLook w:val="04A0" w:firstRow="1" w:lastRow="0" w:firstColumn="1" w:lastColumn="0" w:noHBand="0" w:noVBand="1"/>
      </w:tblPr>
      <w:tblGrid>
        <w:gridCol w:w="1525"/>
        <w:gridCol w:w="1896"/>
        <w:gridCol w:w="3497"/>
        <w:gridCol w:w="2195"/>
      </w:tblGrid>
      <w:tr w:rsidR="001D7D94" w:rsidRPr="009040BF" w14:paraId="4AEA1BB9" w14:textId="77777777" w:rsidTr="001D7D94">
        <w:trPr>
          <w:ins w:id="447" w:author="lucas severiano" w:date="2017-11-16T17:05:00Z"/>
        </w:trPr>
        <w:tc>
          <w:tcPr>
            <w:tcW w:w="1525" w:type="dxa"/>
          </w:tcPr>
          <w:p w14:paraId="4D90FC57" w14:textId="77777777" w:rsidR="001D7D94" w:rsidRPr="009040BF" w:rsidRDefault="001D7D94" w:rsidP="001D7D94">
            <w:pPr>
              <w:jc w:val="center"/>
              <w:rPr>
                <w:ins w:id="448" w:author="lucas severiano" w:date="2017-11-16T17:05:00Z"/>
                <w:b/>
                <w:sz w:val="24"/>
                <w:szCs w:val="24"/>
              </w:rPr>
            </w:pPr>
            <w:proofErr w:type="spellStart"/>
            <w:ins w:id="449" w:author="lucas severiano" w:date="2017-11-16T17:05:00Z">
              <w:r w:rsidRPr="009040BF">
                <w:rPr>
                  <w:b/>
                  <w:sz w:val="24"/>
                  <w:szCs w:val="24"/>
                </w:rPr>
                <w:t>Caso</w:t>
              </w:r>
              <w:proofErr w:type="spellEnd"/>
              <w:r w:rsidRPr="009040BF">
                <w:rPr>
                  <w:b/>
                  <w:sz w:val="24"/>
                  <w:szCs w:val="24"/>
                </w:rPr>
                <w:t xml:space="preserve"> de teste</w:t>
              </w:r>
            </w:ins>
          </w:p>
        </w:tc>
        <w:tc>
          <w:tcPr>
            <w:tcW w:w="1800" w:type="dxa"/>
          </w:tcPr>
          <w:p w14:paraId="4E2D8240" w14:textId="77777777" w:rsidR="001D7D94" w:rsidRPr="009040BF" w:rsidRDefault="001D7D94" w:rsidP="001D7D94">
            <w:pPr>
              <w:jc w:val="center"/>
              <w:rPr>
                <w:ins w:id="450" w:author="lucas severiano" w:date="2017-11-16T17:05:00Z"/>
                <w:b/>
                <w:sz w:val="24"/>
                <w:szCs w:val="24"/>
              </w:rPr>
            </w:pPr>
            <w:proofErr w:type="spellStart"/>
            <w:ins w:id="451" w:author="lucas severiano" w:date="2017-11-16T17:05:00Z">
              <w:r w:rsidRPr="009040BF">
                <w:rPr>
                  <w:b/>
                  <w:sz w:val="24"/>
                  <w:szCs w:val="24"/>
                </w:rPr>
                <w:t>Parâmetro</w:t>
              </w:r>
              <w:proofErr w:type="spellEnd"/>
            </w:ins>
          </w:p>
        </w:tc>
        <w:tc>
          <w:tcPr>
            <w:tcW w:w="3497" w:type="dxa"/>
          </w:tcPr>
          <w:p w14:paraId="42EAB9A0" w14:textId="77777777" w:rsidR="001D7D94" w:rsidRPr="009040BF" w:rsidRDefault="001D7D94" w:rsidP="001D7D94">
            <w:pPr>
              <w:jc w:val="center"/>
              <w:rPr>
                <w:ins w:id="452" w:author="lucas severiano" w:date="2017-11-16T17:05:00Z"/>
                <w:b/>
                <w:sz w:val="24"/>
                <w:szCs w:val="24"/>
              </w:rPr>
            </w:pPr>
            <w:ins w:id="453" w:author="lucas severiano" w:date="2017-11-16T17:05:00Z">
              <w:r w:rsidRPr="009040BF">
                <w:rPr>
                  <w:b/>
                  <w:sz w:val="24"/>
                  <w:szCs w:val="24"/>
                </w:rPr>
                <w:t>Entrada</w:t>
              </w:r>
            </w:ins>
          </w:p>
        </w:tc>
        <w:tc>
          <w:tcPr>
            <w:tcW w:w="2195" w:type="dxa"/>
          </w:tcPr>
          <w:p w14:paraId="41E009F0" w14:textId="77777777" w:rsidR="001D7D94" w:rsidRPr="009040BF" w:rsidRDefault="001D7D94" w:rsidP="001D7D94">
            <w:pPr>
              <w:jc w:val="center"/>
              <w:rPr>
                <w:ins w:id="454" w:author="lucas severiano" w:date="2017-11-16T17:05:00Z"/>
                <w:b/>
                <w:sz w:val="24"/>
                <w:szCs w:val="24"/>
              </w:rPr>
            </w:pPr>
            <w:proofErr w:type="spellStart"/>
            <w:ins w:id="455" w:author="lucas severiano" w:date="2017-11-16T17:05:00Z">
              <w:r w:rsidRPr="009040BF">
                <w:rPr>
                  <w:b/>
                  <w:sz w:val="24"/>
                  <w:szCs w:val="24"/>
                </w:rPr>
                <w:t>Resultado</w:t>
              </w:r>
              <w:proofErr w:type="spellEnd"/>
              <w:r w:rsidRPr="009040BF">
                <w:rPr>
                  <w:b/>
                  <w:sz w:val="24"/>
                  <w:szCs w:val="24"/>
                </w:rPr>
                <w:t xml:space="preserve"> </w:t>
              </w:r>
              <w:proofErr w:type="spellStart"/>
              <w:r w:rsidRPr="009040BF">
                <w:rPr>
                  <w:b/>
                  <w:sz w:val="24"/>
                  <w:szCs w:val="24"/>
                </w:rPr>
                <w:t>esperado</w:t>
              </w:r>
              <w:proofErr w:type="spellEnd"/>
            </w:ins>
          </w:p>
        </w:tc>
      </w:tr>
      <w:tr w:rsidR="001D7D94" w:rsidRPr="009040BF" w14:paraId="5E5D5A60" w14:textId="77777777" w:rsidTr="001D7D94">
        <w:trPr>
          <w:ins w:id="456" w:author="lucas severiano" w:date="2017-11-16T17:05:00Z"/>
        </w:trPr>
        <w:tc>
          <w:tcPr>
            <w:tcW w:w="1525" w:type="dxa"/>
            <w:vMerge w:val="restart"/>
            <w:vAlign w:val="center"/>
          </w:tcPr>
          <w:p w14:paraId="12365264" w14:textId="77777777" w:rsidR="001D7D94" w:rsidRPr="009040BF" w:rsidRDefault="001D7D94" w:rsidP="001D7D94">
            <w:pPr>
              <w:jc w:val="center"/>
              <w:rPr>
                <w:ins w:id="457" w:author="lucas severiano" w:date="2017-11-16T17:05:00Z"/>
                <w:sz w:val="24"/>
                <w:szCs w:val="24"/>
              </w:rPr>
            </w:pPr>
            <w:ins w:id="458" w:author="lucas severiano" w:date="2017-11-16T17:05:00Z">
              <w:r w:rsidRPr="009040BF">
                <w:rPr>
                  <w:sz w:val="24"/>
                  <w:szCs w:val="24"/>
                </w:rPr>
                <w:t>1</w:t>
              </w:r>
            </w:ins>
          </w:p>
        </w:tc>
        <w:tc>
          <w:tcPr>
            <w:tcW w:w="1800" w:type="dxa"/>
          </w:tcPr>
          <w:p w14:paraId="4903730F" w14:textId="77777777" w:rsidR="001D7D94" w:rsidRPr="009040BF" w:rsidRDefault="001D7D94" w:rsidP="001D7D94">
            <w:pPr>
              <w:jc w:val="center"/>
              <w:rPr>
                <w:ins w:id="459" w:author="lucas severiano" w:date="2017-11-16T17:05:00Z"/>
                <w:sz w:val="24"/>
                <w:szCs w:val="24"/>
              </w:rPr>
            </w:pPr>
            <w:proofErr w:type="spellStart"/>
            <w:ins w:id="460" w:author="lucas severiano" w:date="2017-11-16T17:05:00Z">
              <w:r>
                <w:rPr>
                  <w:sz w:val="24"/>
                  <w:szCs w:val="24"/>
                </w:rPr>
                <w:t>Roteador</w:t>
              </w:r>
              <w:proofErr w:type="spellEnd"/>
            </w:ins>
          </w:p>
        </w:tc>
        <w:tc>
          <w:tcPr>
            <w:tcW w:w="3497" w:type="dxa"/>
          </w:tcPr>
          <w:p w14:paraId="2461F126" w14:textId="77777777" w:rsidR="001D7D94" w:rsidRPr="009040BF" w:rsidRDefault="001D7D94" w:rsidP="001D7D94">
            <w:pPr>
              <w:jc w:val="center"/>
              <w:rPr>
                <w:ins w:id="461" w:author="lucas severiano" w:date="2017-11-16T17:05:00Z"/>
                <w:sz w:val="24"/>
                <w:szCs w:val="24"/>
              </w:rPr>
            </w:pPr>
            <w:proofErr w:type="spellStart"/>
            <w:ins w:id="462" w:author="lucas severiano" w:date="2017-11-16T17:05:00Z">
              <w:r>
                <w:rPr>
                  <w:sz w:val="24"/>
                  <w:szCs w:val="24"/>
                </w:rPr>
                <w:t>Dispositivo</w:t>
              </w:r>
              <w:proofErr w:type="spellEnd"/>
              <w:r>
                <w:rPr>
                  <w:sz w:val="24"/>
                  <w:szCs w:val="24"/>
                </w:rPr>
                <w:t xml:space="preserve"> </w:t>
              </w:r>
              <w:proofErr w:type="spellStart"/>
              <w:r>
                <w:rPr>
                  <w:sz w:val="24"/>
                  <w:szCs w:val="24"/>
                </w:rPr>
                <w:t>válido</w:t>
              </w:r>
              <w:proofErr w:type="spellEnd"/>
            </w:ins>
          </w:p>
        </w:tc>
        <w:tc>
          <w:tcPr>
            <w:tcW w:w="2195" w:type="dxa"/>
            <w:vMerge w:val="restart"/>
            <w:vAlign w:val="center"/>
          </w:tcPr>
          <w:p w14:paraId="5C6D0B74" w14:textId="77777777" w:rsidR="001D7D94" w:rsidRPr="009040BF" w:rsidRDefault="001D7D94" w:rsidP="001D7D94">
            <w:pPr>
              <w:jc w:val="center"/>
              <w:rPr>
                <w:ins w:id="463" w:author="lucas severiano" w:date="2017-11-16T17:05:00Z"/>
                <w:sz w:val="24"/>
                <w:szCs w:val="24"/>
              </w:rPr>
            </w:pPr>
            <w:proofErr w:type="spellStart"/>
            <w:ins w:id="464" w:author="lucas severiano" w:date="2017-11-16T17:06:00Z">
              <w:r>
                <w:rPr>
                  <w:sz w:val="24"/>
                  <w:szCs w:val="24"/>
                </w:rPr>
                <w:t>Endereço</w:t>
              </w:r>
              <w:proofErr w:type="spellEnd"/>
              <w:r>
                <w:rPr>
                  <w:sz w:val="24"/>
                  <w:szCs w:val="24"/>
                </w:rPr>
                <w:t xml:space="preserve"> </w:t>
              </w:r>
              <w:proofErr w:type="spellStart"/>
              <w:r>
                <w:rPr>
                  <w:sz w:val="24"/>
                  <w:szCs w:val="24"/>
                </w:rPr>
                <w:t>alterado</w:t>
              </w:r>
            </w:ins>
            <w:proofErr w:type="spellEnd"/>
          </w:p>
        </w:tc>
      </w:tr>
      <w:tr w:rsidR="001D7D94" w:rsidRPr="009040BF" w14:paraId="01F5652E" w14:textId="77777777" w:rsidTr="001D7D94">
        <w:trPr>
          <w:ins w:id="465" w:author="lucas severiano" w:date="2017-11-16T17:05:00Z"/>
        </w:trPr>
        <w:tc>
          <w:tcPr>
            <w:tcW w:w="1525" w:type="dxa"/>
            <w:vMerge/>
            <w:vAlign w:val="center"/>
          </w:tcPr>
          <w:p w14:paraId="3E60EAAB" w14:textId="77777777" w:rsidR="001D7D94" w:rsidRPr="009040BF" w:rsidRDefault="001D7D94" w:rsidP="001D7D94">
            <w:pPr>
              <w:jc w:val="center"/>
              <w:rPr>
                <w:ins w:id="466" w:author="lucas severiano" w:date="2017-11-16T17:05:00Z"/>
                <w:sz w:val="24"/>
                <w:szCs w:val="24"/>
              </w:rPr>
            </w:pPr>
          </w:p>
        </w:tc>
        <w:tc>
          <w:tcPr>
            <w:tcW w:w="1800" w:type="dxa"/>
          </w:tcPr>
          <w:p w14:paraId="27177B23" w14:textId="77777777" w:rsidR="001D7D94" w:rsidRPr="009040BF" w:rsidRDefault="001D7D94" w:rsidP="001D7D94">
            <w:pPr>
              <w:jc w:val="center"/>
              <w:rPr>
                <w:ins w:id="467" w:author="lucas severiano" w:date="2017-11-16T17:05:00Z"/>
                <w:sz w:val="24"/>
                <w:szCs w:val="24"/>
              </w:rPr>
            </w:pPr>
            <w:proofErr w:type="spellStart"/>
            <w:ins w:id="468" w:author="lucas severiano" w:date="2017-11-16T17:05: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4ADBBF76" w14:textId="77777777" w:rsidR="001D7D94" w:rsidRPr="009040BF" w:rsidRDefault="001D7D94" w:rsidP="001D7D94">
            <w:pPr>
              <w:jc w:val="center"/>
              <w:rPr>
                <w:ins w:id="469" w:author="lucas severiano" w:date="2017-11-16T17:05:00Z"/>
                <w:sz w:val="24"/>
                <w:szCs w:val="24"/>
              </w:rPr>
            </w:pPr>
            <w:proofErr w:type="spellStart"/>
            <w:ins w:id="470" w:author="lucas severiano" w:date="2017-11-16T17:05:00Z">
              <w:r>
                <w:rPr>
                  <w:sz w:val="24"/>
                  <w:szCs w:val="24"/>
                </w:rPr>
                <w:t>Endereço</w:t>
              </w:r>
              <w:proofErr w:type="spellEnd"/>
              <w:r>
                <w:rPr>
                  <w:sz w:val="24"/>
                  <w:szCs w:val="24"/>
                </w:rPr>
                <w:t xml:space="preserve"> MAC </w:t>
              </w:r>
              <w:proofErr w:type="spellStart"/>
              <w:r>
                <w:rPr>
                  <w:sz w:val="24"/>
                  <w:szCs w:val="24"/>
                </w:rPr>
                <w:t>valido</w:t>
              </w:r>
              <w:proofErr w:type="spellEnd"/>
            </w:ins>
          </w:p>
        </w:tc>
        <w:tc>
          <w:tcPr>
            <w:tcW w:w="2195" w:type="dxa"/>
            <w:vMerge/>
            <w:vAlign w:val="center"/>
          </w:tcPr>
          <w:p w14:paraId="6B4CF239" w14:textId="77777777" w:rsidR="001D7D94" w:rsidRPr="009040BF" w:rsidRDefault="001D7D94" w:rsidP="001D7D94">
            <w:pPr>
              <w:jc w:val="center"/>
              <w:rPr>
                <w:ins w:id="471" w:author="lucas severiano" w:date="2017-11-16T17:05:00Z"/>
                <w:sz w:val="24"/>
                <w:szCs w:val="24"/>
              </w:rPr>
            </w:pPr>
          </w:p>
        </w:tc>
      </w:tr>
      <w:tr w:rsidR="001D7D94" w:rsidRPr="009040BF" w14:paraId="70013E29" w14:textId="77777777" w:rsidTr="001D7D94">
        <w:trPr>
          <w:ins w:id="472" w:author="lucas severiano" w:date="2017-11-16T17:05:00Z"/>
        </w:trPr>
        <w:tc>
          <w:tcPr>
            <w:tcW w:w="1525" w:type="dxa"/>
            <w:vMerge w:val="restart"/>
            <w:vAlign w:val="center"/>
          </w:tcPr>
          <w:p w14:paraId="3E373B8D" w14:textId="77777777" w:rsidR="001D7D94" w:rsidRPr="009040BF" w:rsidRDefault="001D7D94" w:rsidP="001D7D94">
            <w:pPr>
              <w:jc w:val="center"/>
              <w:rPr>
                <w:ins w:id="473" w:author="lucas severiano" w:date="2017-11-16T17:05:00Z"/>
                <w:sz w:val="24"/>
                <w:szCs w:val="24"/>
              </w:rPr>
            </w:pPr>
            <w:ins w:id="474" w:author="lucas severiano" w:date="2017-11-16T17:05:00Z">
              <w:r w:rsidRPr="009040BF">
                <w:rPr>
                  <w:sz w:val="24"/>
                  <w:szCs w:val="24"/>
                </w:rPr>
                <w:t>2</w:t>
              </w:r>
            </w:ins>
          </w:p>
        </w:tc>
        <w:tc>
          <w:tcPr>
            <w:tcW w:w="1800" w:type="dxa"/>
          </w:tcPr>
          <w:p w14:paraId="67F45FA6" w14:textId="77777777" w:rsidR="001D7D94" w:rsidRPr="009040BF" w:rsidRDefault="001D7D94" w:rsidP="001D7D94">
            <w:pPr>
              <w:jc w:val="center"/>
              <w:rPr>
                <w:ins w:id="475" w:author="lucas severiano" w:date="2017-11-16T17:05:00Z"/>
                <w:sz w:val="24"/>
                <w:szCs w:val="24"/>
              </w:rPr>
            </w:pPr>
            <w:proofErr w:type="spellStart"/>
            <w:ins w:id="476" w:author="lucas severiano" w:date="2017-11-16T17:05:00Z">
              <w:r>
                <w:rPr>
                  <w:sz w:val="24"/>
                  <w:szCs w:val="24"/>
                </w:rPr>
                <w:t>Roteador</w:t>
              </w:r>
              <w:proofErr w:type="spellEnd"/>
            </w:ins>
          </w:p>
        </w:tc>
        <w:tc>
          <w:tcPr>
            <w:tcW w:w="3497" w:type="dxa"/>
          </w:tcPr>
          <w:p w14:paraId="25064277" w14:textId="77777777" w:rsidR="001D7D94" w:rsidRPr="009040BF" w:rsidRDefault="001D7D94" w:rsidP="001D7D94">
            <w:pPr>
              <w:jc w:val="center"/>
              <w:rPr>
                <w:ins w:id="477" w:author="lucas severiano" w:date="2017-11-16T17:05:00Z"/>
                <w:sz w:val="24"/>
                <w:szCs w:val="24"/>
              </w:rPr>
            </w:pPr>
            <w:proofErr w:type="spellStart"/>
            <w:ins w:id="478" w:author="lucas severiano" w:date="2017-11-16T17:05:00Z">
              <w:r>
                <w:rPr>
                  <w:sz w:val="24"/>
                  <w:szCs w:val="24"/>
                </w:rPr>
                <w:t>Dispositivo</w:t>
              </w:r>
              <w:proofErr w:type="spellEnd"/>
              <w:r>
                <w:rPr>
                  <w:sz w:val="24"/>
                  <w:szCs w:val="24"/>
                </w:rPr>
                <w:t xml:space="preserve"> </w:t>
              </w:r>
              <w:proofErr w:type="spellStart"/>
              <w:r>
                <w:rPr>
                  <w:sz w:val="24"/>
                  <w:szCs w:val="24"/>
                </w:rPr>
                <w:t>válido</w:t>
              </w:r>
              <w:proofErr w:type="spellEnd"/>
            </w:ins>
          </w:p>
        </w:tc>
        <w:tc>
          <w:tcPr>
            <w:tcW w:w="2195" w:type="dxa"/>
            <w:vMerge w:val="restart"/>
            <w:vAlign w:val="center"/>
          </w:tcPr>
          <w:p w14:paraId="7C309CEE" w14:textId="77777777" w:rsidR="001D7D94" w:rsidRPr="009040BF" w:rsidRDefault="001D7D94" w:rsidP="001D7D94">
            <w:pPr>
              <w:jc w:val="center"/>
              <w:rPr>
                <w:ins w:id="479" w:author="lucas severiano" w:date="2017-11-16T17:05:00Z"/>
                <w:sz w:val="24"/>
                <w:szCs w:val="24"/>
              </w:rPr>
            </w:pPr>
            <w:proofErr w:type="spellStart"/>
            <w:ins w:id="480" w:author="lucas severiano" w:date="2017-11-16T17:06:00Z">
              <w:r>
                <w:rPr>
                  <w:sz w:val="24"/>
                  <w:szCs w:val="24"/>
                </w:rPr>
                <w:t>Endereço</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alterado</w:t>
              </w:r>
            </w:ins>
            <w:proofErr w:type="spellEnd"/>
            <w:ins w:id="481" w:author="lucas severiano" w:date="2017-11-16T17:05:00Z">
              <w:r w:rsidRPr="009040BF">
                <w:rPr>
                  <w:sz w:val="24"/>
                  <w:szCs w:val="24"/>
                </w:rPr>
                <w:t xml:space="preserve"> </w:t>
              </w:r>
            </w:ins>
          </w:p>
        </w:tc>
      </w:tr>
      <w:tr w:rsidR="001D7D94" w:rsidRPr="009040BF" w14:paraId="12BD4C14" w14:textId="77777777" w:rsidTr="001D7D94">
        <w:trPr>
          <w:ins w:id="482" w:author="lucas severiano" w:date="2017-11-16T17:05:00Z"/>
        </w:trPr>
        <w:tc>
          <w:tcPr>
            <w:tcW w:w="1525" w:type="dxa"/>
            <w:vMerge/>
            <w:vAlign w:val="center"/>
          </w:tcPr>
          <w:p w14:paraId="7ABA93B7" w14:textId="77777777" w:rsidR="001D7D94" w:rsidRDefault="001D7D94" w:rsidP="001D7D94">
            <w:pPr>
              <w:jc w:val="center"/>
              <w:rPr>
                <w:ins w:id="483" w:author="lucas severiano" w:date="2017-11-16T17:05:00Z"/>
              </w:rPr>
            </w:pPr>
          </w:p>
        </w:tc>
        <w:tc>
          <w:tcPr>
            <w:tcW w:w="1800" w:type="dxa"/>
          </w:tcPr>
          <w:p w14:paraId="62C1D82D" w14:textId="77777777" w:rsidR="001D7D94" w:rsidRPr="009040BF" w:rsidRDefault="001D7D94" w:rsidP="001D7D94">
            <w:pPr>
              <w:jc w:val="center"/>
              <w:rPr>
                <w:ins w:id="484" w:author="lucas severiano" w:date="2017-11-16T17:05:00Z"/>
                <w:sz w:val="24"/>
                <w:szCs w:val="24"/>
              </w:rPr>
            </w:pPr>
            <w:proofErr w:type="spellStart"/>
            <w:ins w:id="485" w:author="lucas severiano" w:date="2017-11-16T17:05: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418F2A90" w14:textId="77777777" w:rsidR="001D7D94" w:rsidRPr="009040BF" w:rsidRDefault="001D7D94" w:rsidP="001D7D94">
            <w:pPr>
              <w:jc w:val="center"/>
              <w:rPr>
                <w:ins w:id="486" w:author="lucas severiano" w:date="2017-11-16T17:05:00Z"/>
                <w:sz w:val="24"/>
                <w:szCs w:val="24"/>
              </w:rPr>
            </w:pPr>
            <w:proofErr w:type="spellStart"/>
            <w:ins w:id="487" w:author="lucas severiano" w:date="2017-11-16T17:05:00Z">
              <w:r>
                <w:rPr>
                  <w:sz w:val="24"/>
                  <w:szCs w:val="24"/>
                </w:rPr>
                <w:t>Endereço</w:t>
              </w:r>
              <w:proofErr w:type="spellEnd"/>
              <w:r>
                <w:rPr>
                  <w:sz w:val="24"/>
                  <w:szCs w:val="24"/>
                </w:rPr>
                <w:t xml:space="preserve"> MAC </w:t>
              </w:r>
              <w:proofErr w:type="spellStart"/>
              <w:r>
                <w:rPr>
                  <w:sz w:val="24"/>
                  <w:szCs w:val="24"/>
                </w:rPr>
                <w:t>invalido</w:t>
              </w:r>
              <w:proofErr w:type="spellEnd"/>
            </w:ins>
          </w:p>
        </w:tc>
        <w:tc>
          <w:tcPr>
            <w:tcW w:w="2195" w:type="dxa"/>
            <w:vMerge/>
            <w:vAlign w:val="center"/>
          </w:tcPr>
          <w:p w14:paraId="2C60A597" w14:textId="77777777" w:rsidR="001D7D94" w:rsidRPr="009040BF" w:rsidRDefault="001D7D94" w:rsidP="001D7D94">
            <w:pPr>
              <w:jc w:val="center"/>
              <w:rPr>
                <w:ins w:id="488" w:author="lucas severiano" w:date="2017-11-16T17:05:00Z"/>
                <w:sz w:val="24"/>
                <w:szCs w:val="24"/>
              </w:rPr>
            </w:pPr>
          </w:p>
        </w:tc>
      </w:tr>
      <w:tr w:rsidR="001D7D94" w:rsidRPr="003B2A91" w14:paraId="61AE6E71" w14:textId="77777777" w:rsidTr="001D7D94">
        <w:trPr>
          <w:ins w:id="489" w:author="lucas severiano" w:date="2017-11-16T17:05:00Z"/>
        </w:trPr>
        <w:tc>
          <w:tcPr>
            <w:tcW w:w="1525" w:type="dxa"/>
            <w:vMerge w:val="restart"/>
            <w:vAlign w:val="center"/>
          </w:tcPr>
          <w:p w14:paraId="031C53EA" w14:textId="77777777" w:rsidR="001D7D94" w:rsidRDefault="001D7D94" w:rsidP="001D7D94">
            <w:pPr>
              <w:jc w:val="center"/>
              <w:rPr>
                <w:ins w:id="490" w:author="lucas severiano" w:date="2017-11-16T17:05:00Z"/>
              </w:rPr>
            </w:pPr>
            <w:ins w:id="491" w:author="lucas severiano" w:date="2017-11-16T17:05:00Z">
              <w:r>
                <w:t>3</w:t>
              </w:r>
            </w:ins>
          </w:p>
        </w:tc>
        <w:tc>
          <w:tcPr>
            <w:tcW w:w="1800" w:type="dxa"/>
          </w:tcPr>
          <w:p w14:paraId="70CBF7C5" w14:textId="77777777" w:rsidR="001D7D94" w:rsidRPr="009040BF" w:rsidRDefault="001D7D94" w:rsidP="001D7D94">
            <w:pPr>
              <w:jc w:val="center"/>
              <w:rPr>
                <w:ins w:id="492" w:author="lucas severiano" w:date="2017-11-16T17:05:00Z"/>
                <w:sz w:val="24"/>
                <w:szCs w:val="24"/>
              </w:rPr>
            </w:pPr>
            <w:proofErr w:type="spellStart"/>
            <w:ins w:id="493" w:author="lucas severiano" w:date="2017-11-16T17:05:00Z">
              <w:r>
                <w:rPr>
                  <w:sz w:val="24"/>
                  <w:szCs w:val="24"/>
                </w:rPr>
                <w:t>Roteador</w:t>
              </w:r>
              <w:proofErr w:type="spellEnd"/>
            </w:ins>
          </w:p>
        </w:tc>
        <w:tc>
          <w:tcPr>
            <w:tcW w:w="3497" w:type="dxa"/>
          </w:tcPr>
          <w:p w14:paraId="5BED3083" w14:textId="77777777" w:rsidR="001D7D94" w:rsidRDefault="001D7D94" w:rsidP="001D7D94">
            <w:pPr>
              <w:jc w:val="center"/>
              <w:rPr>
                <w:ins w:id="494" w:author="lucas severiano" w:date="2017-11-16T17:05:00Z"/>
                <w:sz w:val="24"/>
                <w:szCs w:val="24"/>
              </w:rPr>
            </w:pPr>
            <w:proofErr w:type="spellStart"/>
            <w:ins w:id="495" w:author="lucas severiano" w:date="2017-11-16T17:05:00Z">
              <w:r>
                <w:rPr>
                  <w:sz w:val="24"/>
                  <w:szCs w:val="24"/>
                </w:rPr>
                <w:t>Dispositivo</w:t>
              </w:r>
              <w:proofErr w:type="spellEnd"/>
              <w:r>
                <w:rPr>
                  <w:sz w:val="24"/>
                  <w:szCs w:val="24"/>
                </w:rPr>
                <w:t xml:space="preserve"> </w:t>
              </w:r>
            </w:ins>
            <w:proofErr w:type="spellStart"/>
            <w:ins w:id="496" w:author="Klaus Quelhas" w:date="2017-11-16T20:21:00Z">
              <w:r w:rsidR="00902DED">
                <w:rPr>
                  <w:sz w:val="24"/>
                  <w:szCs w:val="24"/>
                </w:rPr>
                <w:t>in</w:t>
              </w:r>
            </w:ins>
            <w:ins w:id="497" w:author="lucas severiano" w:date="2017-11-16T17:05:00Z">
              <w:r>
                <w:rPr>
                  <w:sz w:val="24"/>
                  <w:szCs w:val="24"/>
                </w:rPr>
                <w:t>valido</w:t>
              </w:r>
              <w:proofErr w:type="spellEnd"/>
            </w:ins>
          </w:p>
        </w:tc>
        <w:tc>
          <w:tcPr>
            <w:tcW w:w="2195" w:type="dxa"/>
            <w:vMerge w:val="restart"/>
            <w:vAlign w:val="center"/>
          </w:tcPr>
          <w:p w14:paraId="356AEA61" w14:textId="77777777" w:rsidR="001D7D94" w:rsidRPr="003B2A91" w:rsidRDefault="001D7D94" w:rsidP="001D7D94">
            <w:pPr>
              <w:jc w:val="center"/>
              <w:rPr>
                <w:ins w:id="498" w:author="lucas severiano" w:date="2017-11-16T17:05:00Z"/>
                <w:sz w:val="24"/>
                <w:szCs w:val="24"/>
              </w:rPr>
            </w:pPr>
            <w:proofErr w:type="spellStart"/>
            <w:ins w:id="499" w:author="lucas severiano" w:date="2017-11-16T17:06:00Z">
              <w:r>
                <w:rPr>
                  <w:sz w:val="24"/>
                  <w:szCs w:val="24"/>
                </w:rPr>
                <w:t>Endereço</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alterado</w:t>
              </w:r>
            </w:ins>
            <w:proofErr w:type="spellEnd"/>
            <w:ins w:id="500" w:author="lucas severiano" w:date="2017-11-16T17:05:00Z">
              <w:r w:rsidRPr="009040BF">
                <w:rPr>
                  <w:sz w:val="24"/>
                  <w:szCs w:val="24"/>
                </w:rPr>
                <w:t xml:space="preserve"> </w:t>
              </w:r>
            </w:ins>
          </w:p>
        </w:tc>
      </w:tr>
      <w:tr w:rsidR="001D7D94" w:rsidRPr="003B2A91" w14:paraId="5C20977A" w14:textId="77777777" w:rsidTr="001D7D94">
        <w:trPr>
          <w:ins w:id="501" w:author="lucas severiano" w:date="2017-11-16T17:05:00Z"/>
        </w:trPr>
        <w:tc>
          <w:tcPr>
            <w:tcW w:w="1525" w:type="dxa"/>
            <w:vMerge/>
            <w:vAlign w:val="center"/>
          </w:tcPr>
          <w:p w14:paraId="7BCFD1C5" w14:textId="77777777" w:rsidR="001D7D94" w:rsidRDefault="001D7D94" w:rsidP="001D7D94">
            <w:pPr>
              <w:jc w:val="center"/>
              <w:rPr>
                <w:ins w:id="502" w:author="lucas severiano" w:date="2017-11-16T17:05:00Z"/>
              </w:rPr>
            </w:pPr>
          </w:p>
        </w:tc>
        <w:tc>
          <w:tcPr>
            <w:tcW w:w="1800" w:type="dxa"/>
          </w:tcPr>
          <w:p w14:paraId="6EAF61E8" w14:textId="77777777" w:rsidR="001D7D94" w:rsidRPr="009040BF" w:rsidRDefault="001D7D94" w:rsidP="001D7D94">
            <w:pPr>
              <w:jc w:val="center"/>
              <w:rPr>
                <w:ins w:id="503" w:author="lucas severiano" w:date="2017-11-16T17:05:00Z"/>
                <w:sz w:val="24"/>
                <w:szCs w:val="24"/>
              </w:rPr>
            </w:pPr>
            <w:proofErr w:type="spellStart"/>
            <w:ins w:id="504" w:author="lucas severiano" w:date="2017-11-16T17:05: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594BFE7C" w14:textId="77777777" w:rsidR="001D7D94" w:rsidRDefault="001D7D94" w:rsidP="001D7D94">
            <w:pPr>
              <w:jc w:val="center"/>
              <w:rPr>
                <w:ins w:id="505" w:author="lucas severiano" w:date="2017-11-16T17:05:00Z"/>
                <w:sz w:val="24"/>
                <w:szCs w:val="24"/>
              </w:rPr>
            </w:pPr>
            <w:proofErr w:type="spellStart"/>
            <w:ins w:id="506" w:author="lucas severiano" w:date="2017-11-16T17:05:00Z">
              <w:r>
                <w:rPr>
                  <w:sz w:val="24"/>
                  <w:szCs w:val="24"/>
                </w:rPr>
                <w:t>Endereço</w:t>
              </w:r>
              <w:proofErr w:type="spellEnd"/>
              <w:r>
                <w:rPr>
                  <w:sz w:val="24"/>
                  <w:szCs w:val="24"/>
                </w:rPr>
                <w:t xml:space="preserve"> MAC </w:t>
              </w:r>
              <w:proofErr w:type="spellStart"/>
              <w:r>
                <w:rPr>
                  <w:sz w:val="24"/>
                  <w:szCs w:val="24"/>
                </w:rPr>
                <w:t>invalido</w:t>
              </w:r>
              <w:proofErr w:type="spellEnd"/>
            </w:ins>
          </w:p>
        </w:tc>
        <w:tc>
          <w:tcPr>
            <w:tcW w:w="2195" w:type="dxa"/>
            <w:vMerge/>
            <w:vAlign w:val="center"/>
          </w:tcPr>
          <w:p w14:paraId="536EC8F7" w14:textId="77777777" w:rsidR="001D7D94" w:rsidRPr="003B2A91" w:rsidRDefault="001D7D94" w:rsidP="001D7D94">
            <w:pPr>
              <w:jc w:val="center"/>
              <w:rPr>
                <w:ins w:id="507" w:author="lucas severiano" w:date="2017-11-16T17:05:00Z"/>
                <w:sz w:val="24"/>
                <w:szCs w:val="24"/>
              </w:rPr>
            </w:pPr>
          </w:p>
        </w:tc>
      </w:tr>
      <w:tr w:rsidR="00902DED" w:rsidRPr="009040BF" w14:paraId="7C434BCE" w14:textId="77777777" w:rsidTr="00902DED">
        <w:trPr>
          <w:ins w:id="508" w:author="Klaus Quelhas" w:date="2017-11-16T20:21:00Z"/>
        </w:trPr>
        <w:tc>
          <w:tcPr>
            <w:tcW w:w="1525" w:type="dxa"/>
            <w:vMerge w:val="restart"/>
            <w:vAlign w:val="center"/>
          </w:tcPr>
          <w:p w14:paraId="696004CD" w14:textId="77777777" w:rsidR="00902DED" w:rsidRPr="009040BF" w:rsidRDefault="00902DED" w:rsidP="001D7D94">
            <w:pPr>
              <w:jc w:val="center"/>
              <w:rPr>
                <w:ins w:id="509" w:author="Klaus Quelhas" w:date="2017-11-16T20:21:00Z"/>
                <w:sz w:val="24"/>
                <w:szCs w:val="24"/>
              </w:rPr>
            </w:pPr>
            <w:ins w:id="510" w:author="lucas severiano" w:date="2017-11-16T17:05:00Z">
              <w:r>
                <w:t>4</w:t>
              </w:r>
            </w:ins>
          </w:p>
        </w:tc>
        <w:tc>
          <w:tcPr>
            <w:tcW w:w="1800" w:type="dxa"/>
          </w:tcPr>
          <w:p w14:paraId="23A51261" w14:textId="77777777" w:rsidR="00902DED" w:rsidRPr="009040BF" w:rsidRDefault="00902DED" w:rsidP="00902DED">
            <w:pPr>
              <w:jc w:val="center"/>
              <w:rPr>
                <w:ins w:id="511" w:author="Klaus Quelhas" w:date="2017-11-16T20:21:00Z"/>
                <w:sz w:val="24"/>
                <w:szCs w:val="24"/>
              </w:rPr>
            </w:pPr>
            <w:proofErr w:type="spellStart"/>
            <w:ins w:id="512" w:author="Klaus Quelhas" w:date="2017-11-16T20:21:00Z">
              <w:r>
                <w:rPr>
                  <w:sz w:val="24"/>
                  <w:szCs w:val="24"/>
                </w:rPr>
                <w:t>Roteador</w:t>
              </w:r>
              <w:proofErr w:type="spellEnd"/>
            </w:ins>
          </w:p>
        </w:tc>
        <w:tc>
          <w:tcPr>
            <w:tcW w:w="3497" w:type="dxa"/>
          </w:tcPr>
          <w:p w14:paraId="0EBEC7EB" w14:textId="77777777" w:rsidR="00902DED" w:rsidRPr="009040BF" w:rsidRDefault="00902DED" w:rsidP="00902DED">
            <w:pPr>
              <w:jc w:val="center"/>
              <w:rPr>
                <w:ins w:id="513" w:author="Klaus Quelhas" w:date="2017-11-16T20:21:00Z"/>
                <w:sz w:val="24"/>
                <w:szCs w:val="24"/>
              </w:rPr>
            </w:pPr>
            <w:proofErr w:type="spellStart"/>
            <w:ins w:id="514" w:author="Klaus Quelhas" w:date="2017-11-16T20:21:00Z">
              <w:r>
                <w:rPr>
                  <w:sz w:val="24"/>
                  <w:szCs w:val="24"/>
                </w:rPr>
                <w:t>Dispositivo</w:t>
              </w:r>
              <w:proofErr w:type="spellEnd"/>
              <w:r>
                <w:rPr>
                  <w:sz w:val="24"/>
                  <w:szCs w:val="24"/>
                </w:rPr>
                <w:t xml:space="preserve"> </w:t>
              </w:r>
              <w:proofErr w:type="spellStart"/>
              <w:r>
                <w:rPr>
                  <w:sz w:val="24"/>
                  <w:szCs w:val="24"/>
                </w:rPr>
                <w:t>inválido</w:t>
              </w:r>
              <w:proofErr w:type="spellEnd"/>
            </w:ins>
          </w:p>
        </w:tc>
        <w:tc>
          <w:tcPr>
            <w:tcW w:w="2195" w:type="dxa"/>
            <w:vAlign w:val="center"/>
          </w:tcPr>
          <w:p w14:paraId="48082A15" w14:textId="77777777" w:rsidR="00902DED" w:rsidRPr="009040BF" w:rsidRDefault="00902DED" w:rsidP="00902DED">
            <w:pPr>
              <w:jc w:val="center"/>
              <w:rPr>
                <w:ins w:id="515" w:author="Klaus Quelhas" w:date="2017-11-16T20:21:00Z"/>
                <w:sz w:val="24"/>
                <w:szCs w:val="24"/>
              </w:rPr>
            </w:pPr>
            <w:proofErr w:type="spellStart"/>
            <w:ins w:id="516" w:author="Klaus Quelhas" w:date="2017-11-16T20:21:00Z">
              <w:r>
                <w:rPr>
                  <w:sz w:val="24"/>
                  <w:szCs w:val="24"/>
                </w:rPr>
                <w:t>Endereço</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alterado</w:t>
              </w:r>
              <w:proofErr w:type="spellEnd"/>
              <w:r w:rsidRPr="009040BF">
                <w:rPr>
                  <w:sz w:val="24"/>
                  <w:szCs w:val="24"/>
                </w:rPr>
                <w:t xml:space="preserve"> </w:t>
              </w:r>
            </w:ins>
          </w:p>
        </w:tc>
      </w:tr>
      <w:tr w:rsidR="00902DED" w:rsidRPr="003B2A91" w14:paraId="4A63C230" w14:textId="77777777" w:rsidTr="001D7D94">
        <w:trPr>
          <w:ins w:id="517" w:author="lucas severiano" w:date="2017-11-16T17:05:00Z"/>
        </w:trPr>
        <w:tc>
          <w:tcPr>
            <w:tcW w:w="1525" w:type="dxa"/>
            <w:vMerge/>
          </w:tcPr>
          <w:p w14:paraId="3CC0186B" w14:textId="77777777" w:rsidR="00902DED" w:rsidRDefault="00902DED" w:rsidP="00902DED">
            <w:pPr>
              <w:jc w:val="center"/>
              <w:rPr>
                <w:ins w:id="518" w:author="lucas severiano" w:date="2017-11-16T17:05:00Z"/>
              </w:rPr>
            </w:pPr>
          </w:p>
        </w:tc>
        <w:tc>
          <w:tcPr>
            <w:tcW w:w="1800" w:type="dxa"/>
          </w:tcPr>
          <w:p w14:paraId="3075A101" w14:textId="77777777" w:rsidR="00902DED" w:rsidRPr="009040BF" w:rsidRDefault="00902DED" w:rsidP="00902DED">
            <w:pPr>
              <w:jc w:val="center"/>
              <w:rPr>
                <w:ins w:id="519" w:author="lucas severiano" w:date="2017-11-16T17:05:00Z"/>
                <w:sz w:val="24"/>
                <w:szCs w:val="24"/>
              </w:rPr>
            </w:pPr>
            <w:proofErr w:type="spellStart"/>
            <w:ins w:id="520" w:author="Klaus Quelhas" w:date="2017-11-16T20:21:00Z">
              <w:r>
                <w:rPr>
                  <w:sz w:val="24"/>
                  <w:szCs w:val="24"/>
                </w:rPr>
                <w:t>Endereço</w:t>
              </w:r>
              <w:proofErr w:type="spellEnd"/>
              <w:r>
                <w:rPr>
                  <w:sz w:val="24"/>
                  <w:szCs w:val="24"/>
                </w:rPr>
                <w:t xml:space="preserve"> do </w:t>
              </w:r>
              <w:proofErr w:type="spellStart"/>
              <w:r>
                <w:rPr>
                  <w:sz w:val="24"/>
                  <w:szCs w:val="24"/>
                </w:rPr>
                <w:t>roteador</w:t>
              </w:r>
            </w:ins>
            <w:proofErr w:type="spellEnd"/>
            <w:ins w:id="521" w:author="lucas severiano" w:date="2017-11-16T17:05:00Z">
              <w:del w:id="522" w:author="Klaus Quelhas" w:date="2017-11-16T20:21:00Z">
                <w:r w:rsidDel="000438D2">
                  <w:rPr>
                    <w:sz w:val="24"/>
                    <w:szCs w:val="24"/>
                  </w:rPr>
                  <w:delText>Roteador</w:delText>
                </w:r>
              </w:del>
            </w:ins>
          </w:p>
        </w:tc>
        <w:tc>
          <w:tcPr>
            <w:tcW w:w="3497" w:type="dxa"/>
          </w:tcPr>
          <w:p w14:paraId="2BAE7EED" w14:textId="77777777" w:rsidR="00902DED" w:rsidRDefault="00902DED" w:rsidP="00902DED">
            <w:pPr>
              <w:jc w:val="center"/>
              <w:rPr>
                <w:ins w:id="523" w:author="lucas severiano" w:date="2017-11-16T17:05:00Z"/>
                <w:sz w:val="24"/>
                <w:szCs w:val="24"/>
              </w:rPr>
            </w:pPr>
            <w:proofErr w:type="spellStart"/>
            <w:ins w:id="524" w:author="Klaus Quelhas" w:date="2017-11-16T20:21:00Z">
              <w:r>
                <w:rPr>
                  <w:sz w:val="24"/>
                  <w:szCs w:val="24"/>
                </w:rPr>
                <w:t>Endereço</w:t>
              </w:r>
              <w:proofErr w:type="spellEnd"/>
              <w:r>
                <w:rPr>
                  <w:sz w:val="24"/>
                  <w:szCs w:val="24"/>
                </w:rPr>
                <w:t xml:space="preserve"> MAC </w:t>
              </w:r>
              <w:proofErr w:type="spellStart"/>
              <w:r>
                <w:rPr>
                  <w:sz w:val="24"/>
                  <w:szCs w:val="24"/>
                </w:rPr>
                <w:t>valido</w:t>
              </w:r>
            </w:ins>
            <w:proofErr w:type="spellEnd"/>
            <w:ins w:id="525" w:author="lucas severiano" w:date="2017-11-16T17:05:00Z">
              <w:del w:id="526" w:author="Klaus Quelhas" w:date="2017-11-16T20:21:00Z">
                <w:r w:rsidDel="000438D2">
                  <w:rPr>
                    <w:sz w:val="24"/>
                    <w:szCs w:val="24"/>
                  </w:rPr>
                  <w:delText>Dispositivo invalido</w:delText>
                </w:r>
              </w:del>
            </w:ins>
          </w:p>
        </w:tc>
        <w:tc>
          <w:tcPr>
            <w:tcW w:w="2195" w:type="dxa"/>
          </w:tcPr>
          <w:p w14:paraId="60482296" w14:textId="77777777" w:rsidR="00902DED" w:rsidRPr="003B2A91" w:rsidRDefault="00902DED" w:rsidP="00902DED">
            <w:pPr>
              <w:jc w:val="center"/>
              <w:rPr>
                <w:ins w:id="527" w:author="lucas severiano" w:date="2017-11-16T17:05:00Z"/>
                <w:sz w:val="24"/>
                <w:szCs w:val="24"/>
              </w:rPr>
            </w:pPr>
            <w:proofErr w:type="spellStart"/>
            <w:ins w:id="528" w:author="lucas severiano" w:date="2017-11-16T17:06:00Z">
              <w:r>
                <w:rPr>
                  <w:sz w:val="24"/>
                  <w:szCs w:val="24"/>
                </w:rPr>
                <w:t>Endereço</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alterado</w:t>
              </w:r>
            </w:ins>
            <w:proofErr w:type="spellEnd"/>
          </w:p>
        </w:tc>
      </w:tr>
    </w:tbl>
    <w:p w14:paraId="701D8247" w14:textId="77777777" w:rsidR="001D7D94" w:rsidRDefault="001D7D94" w:rsidP="001D7D94">
      <w:pPr>
        <w:pStyle w:val="BodyText"/>
        <w:ind w:left="0"/>
        <w:rPr>
          <w:ins w:id="529" w:author="lucas severiano" w:date="2017-11-16T17:05:00Z"/>
        </w:rPr>
      </w:pPr>
    </w:p>
    <w:p w14:paraId="371BCBA4" w14:textId="77777777" w:rsidR="003B2A91" w:rsidDel="001D7D94" w:rsidRDefault="003B2A91" w:rsidP="00396011">
      <w:pPr>
        <w:pStyle w:val="BodyText"/>
        <w:ind w:left="0"/>
        <w:rPr>
          <w:del w:id="530" w:author="lucas severiano" w:date="2017-11-16T17:05:00Z"/>
        </w:rPr>
      </w:pPr>
    </w:p>
    <w:p w14:paraId="40601125" w14:textId="77777777" w:rsidR="00551EEC" w:rsidDel="001D7D94" w:rsidRDefault="00551EEC" w:rsidP="00396011">
      <w:pPr>
        <w:pStyle w:val="BodyText"/>
        <w:ind w:left="0"/>
        <w:rPr>
          <w:del w:id="531" w:author="lucas severiano" w:date="2017-11-16T17:05:00Z"/>
        </w:rPr>
      </w:pPr>
    </w:p>
    <w:p w14:paraId="407E859E" w14:textId="77777777" w:rsidR="00551EEC" w:rsidRPr="00F60900" w:rsidRDefault="00F60900" w:rsidP="00551EEC">
      <w:pPr>
        <w:pStyle w:val="Heading4"/>
        <w:rPr>
          <w:lang w:val="pt-BR"/>
        </w:rPr>
      </w:pPr>
      <w:r w:rsidRPr="00F60900">
        <w:rPr>
          <w:lang w:val="pt-BR"/>
        </w:rPr>
        <w:t>Registro de entrada do usuário no laborat</w:t>
      </w:r>
      <w:r>
        <w:rPr>
          <w:lang w:val="pt-BR"/>
        </w:rPr>
        <w:t>ório</w:t>
      </w:r>
    </w:p>
    <w:p w14:paraId="50D8DBAF" w14:textId="77777777" w:rsidR="00551EEC" w:rsidRDefault="00551EEC" w:rsidP="00396011">
      <w:pPr>
        <w:pStyle w:val="BodyText"/>
        <w:ind w:left="0"/>
        <w:rPr>
          <w:ins w:id="532" w:author="lucas severiano" w:date="2017-11-16T17:06:00Z"/>
        </w:rPr>
      </w:pPr>
    </w:p>
    <w:tbl>
      <w:tblPr>
        <w:tblStyle w:val="TableGrid"/>
        <w:tblW w:w="0" w:type="auto"/>
        <w:tblLook w:val="04A0" w:firstRow="1" w:lastRow="0" w:firstColumn="1" w:lastColumn="0" w:noHBand="0" w:noVBand="1"/>
      </w:tblPr>
      <w:tblGrid>
        <w:gridCol w:w="1525"/>
        <w:gridCol w:w="1800"/>
        <w:gridCol w:w="3497"/>
        <w:gridCol w:w="2195"/>
      </w:tblGrid>
      <w:tr w:rsidR="001D7D94" w:rsidRPr="009040BF" w14:paraId="6DBEF72C" w14:textId="77777777" w:rsidTr="001D7D94">
        <w:trPr>
          <w:ins w:id="533" w:author="lucas severiano" w:date="2017-11-16T17:08:00Z"/>
        </w:trPr>
        <w:tc>
          <w:tcPr>
            <w:tcW w:w="1525" w:type="dxa"/>
          </w:tcPr>
          <w:p w14:paraId="2A70A7E2" w14:textId="77777777" w:rsidR="001D7D94" w:rsidRPr="009040BF" w:rsidRDefault="001D7D94" w:rsidP="001D7D94">
            <w:pPr>
              <w:jc w:val="center"/>
              <w:rPr>
                <w:ins w:id="534" w:author="lucas severiano" w:date="2017-11-16T17:08:00Z"/>
                <w:b/>
                <w:sz w:val="24"/>
                <w:szCs w:val="24"/>
              </w:rPr>
            </w:pPr>
            <w:proofErr w:type="spellStart"/>
            <w:ins w:id="535" w:author="lucas severiano" w:date="2017-11-16T17:08:00Z">
              <w:r w:rsidRPr="009040BF">
                <w:rPr>
                  <w:b/>
                  <w:sz w:val="24"/>
                  <w:szCs w:val="24"/>
                </w:rPr>
                <w:t>Caso</w:t>
              </w:r>
              <w:proofErr w:type="spellEnd"/>
              <w:r w:rsidRPr="009040BF">
                <w:rPr>
                  <w:b/>
                  <w:sz w:val="24"/>
                  <w:szCs w:val="24"/>
                </w:rPr>
                <w:t xml:space="preserve"> de teste</w:t>
              </w:r>
            </w:ins>
          </w:p>
        </w:tc>
        <w:tc>
          <w:tcPr>
            <w:tcW w:w="1800" w:type="dxa"/>
          </w:tcPr>
          <w:p w14:paraId="3EE564BD" w14:textId="77777777" w:rsidR="001D7D94" w:rsidRPr="009040BF" w:rsidRDefault="001D7D94" w:rsidP="001D7D94">
            <w:pPr>
              <w:jc w:val="center"/>
              <w:rPr>
                <w:ins w:id="536" w:author="lucas severiano" w:date="2017-11-16T17:08:00Z"/>
                <w:b/>
                <w:sz w:val="24"/>
                <w:szCs w:val="24"/>
              </w:rPr>
            </w:pPr>
            <w:proofErr w:type="spellStart"/>
            <w:ins w:id="537" w:author="lucas severiano" w:date="2017-11-16T17:08:00Z">
              <w:r w:rsidRPr="009040BF">
                <w:rPr>
                  <w:b/>
                  <w:sz w:val="24"/>
                  <w:szCs w:val="24"/>
                </w:rPr>
                <w:t>Parâmetro</w:t>
              </w:r>
              <w:proofErr w:type="spellEnd"/>
            </w:ins>
          </w:p>
        </w:tc>
        <w:tc>
          <w:tcPr>
            <w:tcW w:w="3497" w:type="dxa"/>
          </w:tcPr>
          <w:p w14:paraId="0156861F" w14:textId="77777777" w:rsidR="001D7D94" w:rsidRPr="009040BF" w:rsidRDefault="001D7D94" w:rsidP="001D7D94">
            <w:pPr>
              <w:jc w:val="center"/>
              <w:rPr>
                <w:ins w:id="538" w:author="lucas severiano" w:date="2017-11-16T17:08:00Z"/>
                <w:b/>
                <w:sz w:val="24"/>
                <w:szCs w:val="24"/>
              </w:rPr>
            </w:pPr>
            <w:ins w:id="539" w:author="lucas severiano" w:date="2017-11-16T17:08:00Z">
              <w:r w:rsidRPr="009040BF">
                <w:rPr>
                  <w:b/>
                  <w:sz w:val="24"/>
                  <w:szCs w:val="24"/>
                </w:rPr>
                <w:t>Entrada</w:t>
              </w:r>
            </w:ins>
          </w:p>
        </w:tc>
        <w:tc>
          <w:tcPr>
            <w:tcW w:w="2195" w:type="dxa"/>
          </w:tcPr>
          <w:p w14:paraId="6F641678" w14:textId="77777777" w:rsidR="001D7D94" w:rsidRPr="009040BF" w:rsidRDefault="001D7D94" w:rsidP="001D7D94">
            <w:pPr>
              <w:jc w:val="center"/>
              <w:rPr>
                <w:ins w:id="540" w:author="lucas severiano" w:date="2017-11-16T17:08:00Z"/>
                <w:b/>
                <w:sz w:val="24"/>
                <w:szCs w:val="24"/>
              </w:rPr>
            </w:pPr>
            <w:proofErr w:type="spellStart"/>
            <w:ins w:id="541" w:author="lucas severiano" w:date="2017-11-16T17:08:00Z">
              <w:r w:rsidRPr="009040BF">
                <w:rPr>
                  <w:b/>
                  <w:sz w:val="24"/>
                  <w:szCs w:val="24"/>
                </w:rPr>
                <w:t>Resultado</w:t>
              </w:r>
              <w:proofErr w:type="spellEnd"/>
              <w:r w:rsidRPr="009040BF">
                <w:rPr>
                  <w:b/>
                  <w:sz w:val="24"/>
                  <w:szCs w:val="24"/>
                </w:rPr>
                <w:t xml:space="preserve"> </w:t>
              </w:r>
              <w:proofErr w:type="spellStart"/>
              <w:r w:rsidRPr="009040BF">
                <w:rPr>
                  <w:b/>
                  <w:sz w:val="24"/>
                  <w:szCs w:val="24"/>
                </w:rPr>
                <w:t>esperado</w:t>
              </w:r>
              <w:proofErr w:type="spellEnd"/>
            </w:ins>
          </w:p>
        </w:tc>
      </w:tr>
      <w:tr w:rsidR="004F6BF3" w:rsidRPr="009040BF" w14:paraId="6555C02A" w14:textId="77777777" w:rsidTr="001D7D94">
        <w:trPr>
          <w:ins w:id="542" w:author="lucas severiano" w:date="2017-11-16T17:08:00Z"/>
        </w:trPr>
        <w:tc>
          <w:tcPr>
            <w:tcW w:w="1525" w:type="dxa"/>
            <w:vMerge w:val="restart"/>
            <w:vAlign w:val="center"/>
          </w:tcPr>
          <w:p w14:paraId="521D48D9" w14:textId="77777777" w:rsidR="004F6BF3" w:rsidRPr="009040BF" w:rsidRDefault="004F6BF3" w:rsidP="001D7D94">
            <w:pPr>
              <w:jc w:val="center"/>
              <w:rPr>
                <w:ins w:id="543" w:author="lucas severiano" w:date="2017-11-16T17:08:00Z"/>
                <w:sz w:val="24"/>
                <w:szCs w:val="24"/>
              </w:rPr>
            </w:pPr>
            <w:ins w:id="544" w:author="lucas severiano" w:date="2017-11-16T17:08:00Z">
              <w:r w:rsidRPr="009040BF">
                <w:rPr>
                  <w:sz w:val="24"/>
                  <w:szCs w:val="24"/>
                </w:rPr>
                <w:t>1</w:t>
              </w:r>
            </w:ins>
          </w:p>
        </w:tc>
        <w:tc>
          <w:tcPr>
            <w:tcW w:w="1800" w:type="dxa"/>
          </w:tcPr>
          <w:p w14:paraId="48807C08" w14:textId="77777777" w:rsidR="004F6BF3" w:rsidRPr="009040BF" w:rsidRDefault="004F6BF3" w:rsidP="001D7D94">
            <w:pPr>
              <w:jc w:val="center"/>
              <w:rPr>
                <w:ins w:id="545" w:author="lucas severiano" w:date="2017-11-16T17:08:00Z"/>
                <w:sz w:val="24"/>
                <w:szCs w:val="24"/>
              </w:rPr>
            </w:pPr>
            <w:proofErr w:type="spellStart"/>
            <w:ins w:id="546" w:author="lucas severiano" w:date="2017-11-16T17:08:00Z">
              <w:r>
                <w:rPr>
                  <w:sz w:val="24"/>
                  <w:szCs w:val="24"/>
                </w:rPr>
                <w:t>Identificaç</w:t>
              </w:r>
            </w:ins>
            <w:ins w:id="547" w:author="lucas severiano" w:date="2017-11-16T17:09:00Z">
              <w:r>
                <w:rPr>
                  <w:sz w:val="24"/>
                  <w:szCs w:val="24"/>
                </w:rPr>
                <w:t>ão</w:t>
              </w:r>
              <w:proofErr w:type="spellEnd"/>
              <w:r>
                <w:rPr>
                  <w:sz w:val="24"/>
                  <w:szCs w:val="24"/>
                </w:rPr>
                <w:t xml:space="preserve"> do </w:t>
              </w:r>
              <w:proofErr w:type="spellStart"/>
              <w:r>
                <w:rPr>
                  <w:sz w:val="24"/>
                  <w:szCs w:val="24"/>
                </w:rPr>
                <w:t>usuário</w:t>
              </w:r>
            </w:ins>
            <w:proofErr w:type="spellEnd"/>
          </w:p>
        </w:tc>
        <w:tc>
          <w:tcPr>
            <w:tcW w:w="3497" w:type="dxa"/>
          </w:tcPr>
          <w:p w14:paraId="04231886" w14:textId="77777777" w:rsidR="004F6BF3" w:rsidRPr="009040BF" w:rsidRDefault="00556AA5" w:rsidP="001D7D94">
            <w:pPr>
              <w:jc w:val="center"/>
              <w:rPr>
                <w:ins w:id="548" w:author="lucas severiano" w:date="2017-11-16T17:08:00Z"/>
                <w:sz w:val="24"/>
                <w:szCs w:val="24"/>
              </w:rPr>
            </w:pPr>
            <w:proofErr w:type="spellStart"/>
            <w:ins w:id="549" w:author="lucas severiano" w:date="2017-11-16T17:27:00Z">
              <w:r>
                <w:rPr>
                  <w:sz w:val="24"/>
                  <w:szCs w:val="24"/>
                </w:rPr>
                <w:t>Identificação</w:t>
              </w:r>
            </w:ins>
            <w:proofErr w:type="spellEnd"/>
            <w:ins w:id="550" w:author="lucas severiano" w:date="2017-11-16T17:08:00Z">
              <w:r w:rsidR="004F6BF3">
                <w:rPr>
                  <w:sz w:val="24"/>
                  <w:szCs w:val="24"/>
                </w:rPr>
                <w:t xml:space="preserve"> </w:t>
              </w:r>
              <w:proofErr w:type="spellStart"/>
              <w:r w:rsidR="004F6BF3">
                <w:rPr>
                  <w:sz w:val="24"/>
                  <w:szCs w:val="24"/>
                </w:rPr>
                <w:t>válid</w:t>
              </w:r>
            </w:ins>
            <w:ins w:id="551" w:author="lucas severiano" w:date="2017-11-16T17:27:00Z">
              <w:r>
                <w:rPr>
                  <w:sz w:val="24"/>
                  <w:szCs w:val="24"/>
                </w:rPr>
                <w:t>a</w:t>
              </w:r>
            </w:ins>
            <w:proofErr w:type="spellEnd"/>
          </w:p>
        </w:tc>
        <w:tc>
          <w:tcPr>
            <w:tcW w:w="2195" w:type="dxa"/>
            <w:vMerge w:val="restart"/>
            <w:vAlign w:val="center"/>
          </w:tcPr>
          <w:p w14:paraId="51708972" w14:textId="77777777" w:rsidR="004F6BF3" w:rsidRPr="009040BF" w:rsidRDefault="004F6BF3" w:rsidP="001D7D94">
            <w:pPr>
              <w:jc w:val="center"/>
              <w:rPr>
                <w:ins w:id="552" w:author="lucas severiano" w:date="2017-11-16T17:08:00Z"/>
                <w:sz w:val="24"/>
                <w:szCs w:val="24"/>
              </w:rPr>
            </w:pPr>
            <w:ins w:id="553" w:author="lucas severiano" w:date="2017-11-16T17:18:00Z">
              <w:r>
                <w:rPr>
                  <w:sz w:val="24"/>
                  <w:szCs w:val="24"/>
                </w:rPr>
                <w:t xml:space="preserve">Entrada de </w:t>
              </w:r>
              <w:proofErr w:type="spellStart"/>
              <w:r>
                <w:rPr>
                  <w:sz w:val="24"/>
                  <w:szCs w:val="24"/>
                </w:rPr>
                <w:t>usuário</w:t>
              </w:r>
              <w:proofErr w:type="spellEnd"/>
              <w:r>
                <w:rPr>
                  <w:sz w:val="24"/>
                  <w:szCs w:val="24"/>
                </w:rPr>
                <w:t xml:space="preserve"> </w:t>
              </w:r>
              <w:proofErr w:type="spellStart"/>
              <w:r>
                <w:rPr>
                  <w:sz w:val="24"/>
                  <w:szCs w:val="24"/>
                </w:rPr>
                <w:t>registrada</w:t>
              </w:r>
            </w:ins>
            <w:proofErr w:type="spellEnd"/>
          </w:p>
        </w:tc>
      </w:tr>
      <w:tr w:rsidR="004F6BF3" w:rsidRPr="009040BF" w14:paraId="1AC7FF41" w14:textId="77777777" w:rsidTr="001D7D94">
        <w:trPr>
          <w:ins w:id="554" w:author="lucas severiano" w:date="2017-11-16T17:08:00Z"/>
        </w:trPr>
        <w:tc>
          <w:tcPr>
            <w:tcW w:w="1525" w:type="dxa"/>
            <w:vMerge/>
            <w:vAlign w:val="center"/>
          </w:tcPr>
          <w:p w14:paraId="25B9FEB9" w14:textId="77777777" w:rsidR="004F6BF3" w:rsidRPr="009040BF" w:rsidRDefault="004F6BF3" w:rsidP="001D7D94">
            <w:pPr>
              <w:jc w:val="center"/>
              <w:rPr>
                <w:ins w:id="555" w:author="lucas severiano" w:date="2017-11-16T17:08:00Z"/>
                <w:sz w:val="24"/>
                <w:szCs w:val="24"/>
              </w:rPr>
            </w:pPr>
          </w:p>
        </w:tc>
        <w:tc>
          <w:tcPr>
            <w:tcW w:w="1800" w:type="dxa"/>
          </w:tcPr>
          <w:p w14:paraId="6B6DD586" w14:textId="77777777" w:rsidR="004F6BF3" w:rsidRPr="009040BF" w:rsidRDefault="004F6BF3" w:rsidP="001D7D94">
            <w:pPr>
              <w:jc w:val="center"/>
              <w:rPr>
                <w:ins w:id="556" w:author="lucas severiano" w:date="2017-11-16T17:08:00Z"/>
                <w:sz w:val="24"/>
                <w:szCs w:val="24"/>
              </w:rPr>
            </w:pPr>
            <w:proofErr w:type="spellStart"/>
            <w:ins w:id="557" w:author="lucas severiano" w:date="2017-11-16T17:08: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6FA5591B" w14:textId="77777777" w:rsidR="004F6BF3" w:rsidRPr="009040BF" w:rsidRDefault="004F6BF3" w:rsidP="001D7D94">
            <w:pPr>
              <w:jc w:val="center"/>
              <w:rPr>
                <w:ins w:id="558" w:author="lucas severiano" w:date="2017-11-16T17:08:00Z"/>
                <w:sz w:val="24"/>
                <w:szCs w:val="24"/>
              </w:rPr>
            </w:pPr>
            <w:proofErr w:type="spellStart"/>
            <w:ins w:id="559" w:author="lucas severiano" w:date="2017-11-16T17:08:00Z">
              <w:r>
                <w:rPr>
                  <w:sz w:val="24"/>
                  <w:szCs w:val="24"/>
                </w:rPr>
                <w:t>Endereço</w:t>
              </w:r>
              <w:proofErr w:type="spellEnd"/>
              <w:r>
                <w:rPr>
                  <w:sz w:val="24"/>
                  <w:szCs w:val="24"/>
                </w:rPr>
                <w:t xml:space="preserve"> MAC </w:t>
              </w:r>
              <w:proofErr w:type="spellStart"/>
              <w:r>
                <w:rPr>
                  <w:sz w:val="24"/>
                  <w:szCs w:val="24"/>
                </w:rPr>
                <w:t>valido</w:t>
              </w:r>
              <w:proofErr w:type="spellEnd"/>
            </w:ins>
          </w:p>
        </w:tc>
        <w:tc>
          <w:tcPr>
            <w:tcW w:w="2195" w:type="dxa"/>
            <w:vMerge/>
            <w:vAlign w:val="center"/>
          </w:tcPr>
          <w:p w14:paraId="35586283" w14:textId="77777777" w:rsidR="004F6BF3" w:rsidRPr="009040BF" w:rsidRDefault="004F6BF3" w:rsidP="001D7D94">
            <w:pPr>
              <w:jc w:val="center"/>
              <w:rPr>
                <w:ins w:id="560" w:author="lucas severiano" w:date="2017-11-16T17:08:00Z"/>
                <w:sz w:val="24"/>
                <w:szCs w:val="24"/>
              </w:rPr>
            </w:pPr>
          </w:p>
        </w:tc>
      </w:tr>
      <w:tr w:rsidR="004F6BF3" w:rsidRPr="009040BF" w14:paraId="60DB3788" w14:textId="77777777" w:rsidTr="001D7D94">
        <w:trPr>
          <w:ins w:id="561" w:author="lucas severiano" w:date="2017-11-16T17:13:00Z"/>
        </w:trPr>
        <w:tc>
          <w:tcPr>
            <w:tcW w:w="1525" w:type="dxa"/>
            <w:vMerge/>
            <w:vAlign w:val="center"/>
          </w:tcPr>
          <w:p w14:paraId="059814EB" w14:textId="77777777" w:rsidR="004F6BF3" w:rsidRPr="009040BF" w:rsidRDefault="004F6BF3" w:rsidP="001D7D94">
            <w:pPr>
              <w:jc w:val="center"/>
              <w:rPr>
                <w:ins w:id="562" w:author="lucas severiano" w:date="2017-11-16T17:13:00Z"/>
                <w:sz w:val="24"/>
                <w:szCs w:val="24"/>
              </w:rPr>
            </w:pPr>
          </w:p>
        </w:tc>
        <w:tc>
          <w:tcPr>
            <w:tcW w:w="1800" w:type="dxa"/>
          </w:tcPr>
          <w:p w14:paraId="3667269B" w14:textId="77777777" w:rsidR="004F6BF3" w:rsidRDefault="004F6BF3" w:rsidP="004F6BF3">
            <w:pPr>
              <w:jc w:val="center"/>
              <w:rPr>
                <w:ins w:id="563" w:author="lucas severiano" w:date="2017-11-16T17:13:00Z"/>
                <w:sz w:val="24"/>
                <w:szCs w:val="24"/>
              </w:rPr>
            </w:pPr>
            <w:proofErr w:type="spellStart"/>
            <w:ins w:id="564" w:author="lucas severiano" w:date="2017-11-16T17:17:00Z">
              <w:r>
                <w:rPr>
                  <w:sz w:val="24"/>
                  <w:szCs w:val="24"/>
                </w:rPr>
                <w:t>Localização</w:t>
              </w:r>
              <w:proofErr w:type="spellEnd"/>
              <w:r>
                <w:rPr>
                  <w:sz w:val="24"/>
                  <w:szCs w:val="24"/>
                </w:rPr>
                <w:t xml:space="preserve"> do </w:t>
              </w:r>
              <w:proofErr w:type="spellStart"/>
              <w:r>
                <w:rPr>
                  <w:sz w:val="24"/>
                  <w:szCs w:val="24"/>
                </w:rPr>
                <w:t>usuário</w:t>
              </w:r>
            </w:ins>
            <w:proofErr w:type="spellEnd"/>
          </w:p>
        </w:tc>
        <w:tc>
          <w:tcPr>
            <w:tcW w:w="3497" w:type="dxa"/>
          </w:tcPr>
          <w:p w14:paraId="2E40DABB" w14:textId="77777777" w:rsidR="004F6BF3" w:rsidRDefault="004F6BF3" w:rsidP="001D7D94">
            <w:pPr>
              <w:jc w:val="center"/>
              <w:rPr>
                <w:ins w:id="565" w:author="lucas severiano" w:date="2017-11-16T17:13:00Z"/>
                <w:sz w:val="24"/>
                <w:szCs w:val="24"/>
              </w:rPr>
            </w:pPr>
            <w:proofErr w:type="spellStart"/>
            <w:ins w:id="566" w:author="lucas severiano" w:date="2017-11-16T17:17:00Z">
              <w:r>
                <w:rPr>
                  <w:sz w:val="24"/>
                  <w:szCs w:val="24"/>
                </w:rPr>
                <w:t>Localização</w:t>
              </w:r>
              <w:proofErr w:type="spellEnd"/>
              <w:r>
                <w:rPr>
                  <w:sz w:val="24"/>
                  <w:szCs w:val="24"/>
                </w:rPr>
                <w:t xml:space="preserve"> </w:t>
              </w:r>
              <w:proofErr w:type="spellStart"/>
              <w:r>
                <w:rPr>
                  <w:sz w:val="24"/>
                  <w:szCs w:val="24"/>
                </w:rPr>
                <w:t>válida</w:t>
              </w:r>
            </w:ins>
            <w:proofErr w:type="spellEnd"/>
          </w:p>
        </w:tc>
        <w:tc>
          <w:tcPr>
            <w:tcW w:w="2195" w:type="dxa"/>
            <w:vMerge/>
            <w:vAlign w:val="center"/>
          </w:tcPr>
          <w:p w14:paraId="09140A49" w14:textId="77777777" w:rsidR="004F6BF3" w:rsidRPr="009040BF" w:rsidRDefault="004F6BF3" w:rsidP="001D7D94">
            <w:pPr>
              <w:jc w:val="center"/>
              <w:rPr>
                <w:ins w:id="567" w:author="lucas severiano" w:date="2017-11-16T17:13:00Z"/>
                <w:sz w:val="24"/>
                <w:szCs w:val="24"/>
              </w:rPr>
            </w:pPr>
          </w:p>
        </w:tc>
      </w:tr>
      <w:tr w:rsidR="004F6BF3" w:rsidRPr="00902DED" w14:paraId="4CFC9523" w14:textId="77777777" w:rsidTr="00902DED">
        <w:trPr>
          <w:ins w:id="568" w:author="lucas severiano" w:date="2017-11-16T17:18:00Z"/>
        </w:trPr>
        <w:tc>
          <w:tcPr>
            <w:tcW w:w="1525" w:type="dxa"/>
            <w:vMerge w:val="restart"/>
            <w:vAlign w:val="center"/>
          </w:tcPr>
          <w:p w14:paraId="54EE5244" w14:textId="77777777" w:rsidR="004F6BF3" w:rsidRPr="009040BF" w:rsidRDefault="004F6BF3" w:rsidP="00902DED">
            <w:pPr>
              <w:jc w:val="center"/>
              <w:rPr>
                <w:ins w:id="569" w:author="lucas severiano" w:date="2017-11-16T17:18:00Z"/>
                <w:sz w:val="24"/>
                <w:szCs w:val="24"/>
              </w:rPr>
            </w:pPr>
            <w:ins w:id="570" w:author="lucas severiano" w:date="2017-11-16T17:18:00Z">
              <w:r>
                <w:rPr>
                  <w:sz w:val="24"/>
                  <w:szCs w:val="24"/>
                </w:rPr>
                <w:t>2</w:t>
              </w:r>
            </w:ins>
          </w:p>
        </w:tc>
        <w:tc>
          <w:tcPr>
            <w:tcW w:w="1800" w:type="dxa"/>
          </w:tcPr>
          <w:p w14:paraId="55D6F031" w14:textId="77777777" w:rsidR="004F6BF3" w:rsidRPr="009040BF" w:rsidRDefault="004F6BF3" w:rsidP="00902DED">
            <w:pPr>
              <w:jc w:val="center"/>
              <w:rPr>
                <w:ins w:id="571" w:author="lucas severiano" w:date="2017-11-16T17:18:00Z"/>
                <w:sz w:val="24"/>
                <w:szCs w:val="24"/>
              </w:rPr>
            </w:pPr>
            <w:proofErr w:type="spellStart"/>
            <w:ins w:id="572" w:author="lucas severiano" w:date="2017-11-16T17:18:00Z">
              <w:r>
                <w:rPr>
                  <w:sz w:val="24"/>
                  <w:szCs w:val="24"/>
                </w:rPr>
                <w:t>Identificação</w:t>
              </w:r>
              <w:proofErr w:type="spellEnd"/>
              <w:r>
                <w:rPr>
                  <w:sz w:val="24"/>
                  <w:szCs w:val="24"/>
                </w:rPr>
                <w:t xml:space="preserve"> do </w:t>
              </w:r>
              <w:proofErr w:type="spellStart"/>
              <w:r>
                <w:rPr>
                  <w:sz w:val="24"/>
                  <w:szCs w:val="24"/>
                </w:rPr>
                <w:t>usuário</w:t>
              </w:r>
              <w:proofErr w:type="spellEnd"/>
            </w:ins>
          </w:p>
        </w:tc>
        <w:tc>
          <w:tcPr>
            <w:tcW w:w="3497" w:type="dxa"/>
          </w:tcPr>
          <w:p w14:paraId="31C95A73" w14:textId="77777777" w:rsidR="004F6BF3" w:rsidRPr="009040BF" w:rsidRDefault="00556AA5" w:rsidP="00902DED">
            <w:pPr>
              <w:jc w:val="center"/>
              <w:rPr>
                <w:ins w:id="573" w:author="lucas severiano" w:date="2017-11-16T17:18:00Z"/>
                <w:sz w:val="24"/>
                <w:szCs w:val="24"/>
              </w:rPr>
            </w:pPr>
            <w:proofErr w:type="spellStart"/>
            <w:ins w:id="574" w:author="lucas severiano" w:date="2017-11-16T17:27:00Z">
              <w:r>
                <w:rPr>
                  <w:sz w:val="24"/>
                  <w:szCs w:val="24"/>
                </w:rPr>
                <w:t>Identificação</w:t>
              </w:r>
            </w:ins>
            <w:proofErr w:type="spellEnd"/>
            <w:ins w:id="575" w:author="lucas severiano" w:date="2017-11-16T17:18:00Z">
              <w:r w:rsidR="004F6BF3">
                <w:rPr>
                  <w:sz w:val="24"/>
                  <w:szCs w:val="24"/>
                </w:rPr>
                <w:t xml:space="preserve"> </w:t>
              </w:r>
              <w:proofErr w:type="spellStart"/>
              <w:r w:rsidR="004F6BF3">
                <w:rPr>
                  <w:sz w:val="24"/>
                  <w:szCs w:val="24"/>
                </w:rPr>
                <w:t>válid</w:t>
              </w:r>
            </w:ins>
            <w:ins w:id="576" w:author="lucas severiano" w:date="2017-11-16T17:27:00Z">
              <w:r>
                <w:rPr>
                  <w:sz w:val="24"/>
                  <w:szCs w:val="24"/>
                </w:rPr>
                <w:t>a</w:t>
              </w:r>
            </w:ins>
            <w:proofErr w:type="spellEnd"/>
          </w:p>
        </w:tc>
        <w:tc>
          <w:tcPr>
            <w:tcW w:w="2195" w:type="dxa"/>
            <w:vMerge w:val="restart"/>
            <w:vAlign w:val="center"/>
          </w:tcPr>
          <w:p w14:paraId="149FAEAB" w14:textId="77777777" w:rsidR="004F6BF3" w:rsidRPr="00902DED" w:rsidRDefault="004F6BF3" w:rsidP="00902DED">
            <w:pPr>
              <w:jc w:val="center"/>
              <w:rPr>
                <w:ins w:id="577" w:author="lucas severiano" w:date="2017-11-16T17:18:00Z"/>
                <w:sz w:val="24"/>
                <w:szCs w:val="24"/>
                <w:lang w:val="pt-BR"/>
                <w:rPrChange w:id="578" w:author="Klaus Quelhas" w:date="2017-11-16T20:18:00Z">
                  <w:rPr>
                    <w:ins w:id="579" w:author="lucas severiano" w:date="2017-11-16T17:18:00Z"/>
                    <w:sz w:val="24"/>
                    <w:szCs w:val="24"/>
                  </w:rPr>
                </w:rPrChange>
              </w:rPr>
            </w:pPr>
            <w:ins w:id="580" w:author="lucas severiano" w:date="2017-11-16T17:18:00Z">
              <w:r w:rsidRPr="00902DED">
                <w:rPr>
                  <w:sz w:val="24"/>
                  <w:szCs w:val="24"/>
                  <w:lang w:val="pt-BR"/>
                  <w:rPrChange w:id="581" w:author="Klaus Quelhas" w:date="2017-11-16T20:18:00Z">
                    <w:rPr>
                      <w:sz w:val="24"/>
                      <w:szCs w:val="24"/>
                    </w:rPr>
                  </w:rPrChange>
                </w:rPr>
                <w:t>Entrada de usuário</w:t>
              </w:r>
              <w:del w:id="582" w:author="Klaus Quelhas" w:date="2017-11-16T20:22:00Z">
                <w:r w:rsidRPr="00902DED" w:rsidDel="00902DED">
                  <w:rPr>
                    <w:sz w:val="24"/>
                    <w:szCs w:val="24"/>
                    <w:lang w:val="pt-BR"/>
                    <w:rPrChange w:id="583" w:author="Klaus Quelhas" w:date="2017-11-16T20:18:00Z">
                      <w:rPr>
                        <w:sz w:val="24"/>
                        <w:szCs w:val="24"/>
                      </w:rPr>
                    </w:rPrChange>
                  </w:rPr>
                  <w:delText xml:space="preserve"> não</w:delText>
                </w:r>
              </w:del>
              <w:r w:rsidRPr="00902DED">
                <w:rPr>
                  <w:sz w:val="24"/>
                  <w:szCs w:val="24"/>
                  <w:lang w:val="pt-BR"/>
                  <w:rPrChange w:id="584" w:author="Klaus Quelhas" w:date="2017-11-16T20:18:00Z">
                    <w:rPr>
                      <w:sz w:val="24"/>
                      <w:szCs w:val="24"/>
                    </w:rPr>
                  </w:rPrChange>
                </w:rPr>
                <w:t xml:space="preserve"> registrada</w:t>
              </w:r>
            </w:ins>
          </w:p>
        </w:tc>
      </w:tr>
      <w:tr w:rsidR="004F6BF3" w:rsidRPr="009040BF" w14:paraId="04B5F33F" w14:textId="77777777" w:rsidTr="00902DED">
        <w:trPr>
          <w:ins w:id="585" w:author="lucas severiano" w:date="2017-11-16T17:18:00Z"/>
        </w:trPr>
        <w:tc>
          <w:tcPr>
            <w:tcW w:w="1525" w:type="dxa"/>
            <w:vMerge/>
            <w:vAlign w:val="center"/>
          </w:tcPr>
          <w:p w14:paraId="10F23057" w14:textId="77777777" w:rsidR="004F6BF3" w:rsidRPr="00902DED" w:rsidRDefault="004F6BF3" w:rsidP="00902DED">
            <w:pPr>
              <w:jc w:val="center"/>
              <w:rPr>
                <w:ins w:id="586" w:author="lucas severiano" w:date="2017-11-16T17:18:00Z"/>
                <w:sz w:val="24"/>
                <w:szCs w:val="24"/>
                <w:lang w:val="pt-BR"/>
                <w:rPrChange w:id="587" w:author="Klaus Quelhas" w:date="2017-11-16T20:18:00Z">
                  <w:rPr>
                    <w:ins w:id="588" w:author="lucas severiano" w:date="2017-11-16T17:18:00Z"/>
                    <w:sz w:val="24"/>
                    <w:szCs w:val="24"/>
                  </w:rPr>
                </w:rPrChange>
              </w:rPr>
            </w:pPr>
          </w:p>
        </w:tc>
        <w:tc>
          <w:tcPr>
            <w:tcW w:w="1800" w:type="dxa"/>
          </w:tcPr>
          <w:p w14:paraId="36353E2A" w14:textId="77777777" w:rsidR="004F6BF3" w:rsidRPr="009040BF" w:rsidRDefault="004F6BF3" w:rsidP="00902DED">
            <w:pPr>
              <w:jc w:val="center"/>
              <w:rPr>
                <w:ins w:id="589" w:author="lucas severiano" w:date="2017-11-16T17:18:00Z"/>
                <w:sz w:val="24"/>
                <w:szCs w:val="24"/>
              </w:rPr>
            </w:pPr>
            <w:proofErr w:type="spellStart"/>
            <w:ins w:id="590" w:author="lucas severiano" w:date="2017-11-16T17:18: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339EB2D1" w14:textId="77777777" w:rsidR="004F6BF3" w:rsidRPr="009040BF" w:rsidRDefault="004F6BF3" w:rsidP="00902DED">
            <w:pPr>
              <w:jc w:val="center"/>
              <w:rPr>
                <w:ins w:id="591" w:author="lucas severiano" w:date="2017-11-16T17:18:00Z"/>
                <w:sz w:val="24"/>
                <w:szCs w:val="24"/>
              </w:rPr>
            </w:pPr>
            <w:proofErr w:type="spellStart"/>
            <w:ins w:id="592" w:author="lucas severiano" w:date="2017-11-16T17:18:00Z">
              <w:r>
                <w:rPr>
                  <w:sz w:val="24"/>
                  <w:szCs w:val="24"/>
                </w:rPr>
                <w:t>Endereço</w:t>
              </w:r>
              <w:proofErr w:type="spellEnd"/>
              <w:r>
                <w:rPr>
                  <w:sz w:val="24"/>
                  <w:szCs w:val="24"/>
                </w:rPr>
                <w:t xml:space="preserve"> MAC </w:t>
              </w:r>
              <w:proofErr w:type="spellStart"/>
              <w:r>
                <w:rPr>
                  <w:sz w:val="24"/>
                  <w:szCs w:val="24"/>
                </w:rPr>
                <w:t>invalido</w:t>
              </w:r>
              <w:proofErr w:type="spellEnd"/>
            </w:ins>
          </w:p>
        </w:tc>
        <w:tc>
          <w:tcPr>
            <w:tcW w:w="2195" w:type="dxa"/>
            <w:vMerge/>
            <w:vAlign w:val="center"/>
          </w:tcPr>
          <w:p w14:paraId="6A3EC26E" w14:textId="77777777" w:rsidR="004F6BF3" w:rsidRPr="009040BF" w:rsidRDefault="004F6BF3" w:rsidP="00902DED">
            <w:pPr>
              <w:jc w:val="center"/>
              <w:rPr>
                <w:ins w:id="593" w:author="lucas severiano" w:date="2017-11-16T17:18:00Z"/>
                <w:sz w:val="24"/>
                <w:szCs w:val="24"/>
              </w:rPr>
            </w:pPr>
          </w:p>
        </w:tc>
      </w:tr>
      <w:tr w:rsidR="004F6BF3" w:rsidRPr="009040BF" w14:paraId="4D8F8089" w14:textId="77777777" w:rsidTr="00902DED">
        <w:trPr>
          <w:ins w:id="594" w:author="lucas severiano" w:date="2017-11-16T17:18:00Z"/>
        </w:trPr>
        <w:tc>
          <w:tcPr>
            <w:tcW w:w="1525" w:type="dxa"/>
            <w:vMerge/>
            <w:vAlign w:val="center"/>
          </w:tcPr>
          <w:p w14:paraId="53415FF9" w14:textId="77777777" w:rsidR="004F6BF3" w:rsidRPr="009040BF" w:rsidRDefault="004F6BF3" w:rsidP="00902DED">
            <w:pPr>
              <w:jc w:val="center"/>
              <w:rPr>
                <w:ins w:id="595" w:author="lucas severiano" w:date="2017-11-16T17:18:00Z"/>
                <w:sz w:val="24"/>
                <w:szCs w:val="24"/>
              </w:rPr>
            </w:pPr>
          </w:p>
        </w:tc>
        <w:tc>
          <w:tcPr>
            <w:tcW w:w="1800" w:type="dxa"/>
          </w:tcPr>
          <w:p w14:paraId="0E0BB41E" w14:textId="77777777" w:rsidR="004F6BF3" w:rsidRDefault="004F6BF3" w:rsidP="00902DED">
            <w:pPr>
              <w:jc w:val="center"/>
              <w:rPr>
                <w:ins w:id="596" w:author="lucas severiano" w:date="2017-11-16T17:18:00Z"/>
                <w:sz w:val="24"/>
                <w:szCs w:val="24"/>
              </w:rPr>
            </w:pPr>
            <w:proofErr w:type="spellStart"/>
            <w:ins w:id="597" w:author="lucas severiano" w:date="2017-11-16T17:18:00Z">
              <w:r>
                <w:rPr>
                  <w:sz w:val="24"/>
                  <w:szCs w:val="24"/>
                </w:rPr>
                <w:t>Localização</w:t>
              </w:r>
              <w:proofErr w:type="spellEnd"/>
              <w:r>
                <w:rPr>
                  <w:sz w:val="24"/>
                  <w:szCs w:val="24"/>
                </w:rPr>
                <w:t xml:space="preserve"> do </w:t>
              </w:r>
              <w:proofErr w:type="spellStart"/>
              <w:r>
                <w:rPr>
                  <w:sz w:val="24"/>
                  <w:szCs w:val="24"/>
                </w:rPr>
                <w:t>usuário</w:t>
              </w:r>
              <w:proofErr w:type="spellEnd"/>
            </w:ins>
          </w:p>
        </w:tc>
        <w:tc>
          <w:tcPr>
            <w:tcW w:w="3497" w:type="dxa"/>
          </w:tcPr>
          <w:p w14:paraId="7209A283" w14:textId="77777777" w:rsidR="004F6BF3" w:rsidRDefault="004F6BF3" w:rsidP="004F6BF3">
            <w:pPr>
              <w:jc w:val="center"/>
              <w:rPr>
                <w:ins w:id="598" w:author="lucas severiano" w:date="2017-11-16T17:18:00Z"/>
                <w:sz w:val="24"/>
                <w:szCs w:val="24"/>
              </w:rPr>
            </w:pPr>
            <w:proofErr w:type="spellStart"/>
            <w:ins w:id="599" w:author="lucas severiano" w:date="2017-11-16T17:18:00Z">
              <w:r>
                <w:rPr>
                  <w:sz w:val="24"/>
                  <w:szCs w:val="24"/>
                </w:rPr>
                <w:t>Localização</w:t>
              </w:r>
              <w:proofErr w:type="spellEnd"/>
              <w:r>
                <w:rPr>
                  <w:sz w:val="24"/>
                  <w:szCs w:val="24"/>
                </w:rPr>
                <w:t xml:space="preserve"> </w:t>
              </w:r>
              <w:proofErr w:type="spellStart"/>
              <w:r>
                <w:rPr>
                  <w:sz w:val="24"/>
                  <w:szCs w:val="24"/>
                </w:rPr>
                <w:t>válida</w:t>
              </w:r>
              <w:proofErr w:type="spellEnd"/>
            </w:ins>
          </w:p>
        </w:tc>
        <w:tc>
          <w:tcPr>
            <w:tcW w:w="2195" w:type="dxa"/>
            <w:vMerge/>
            <w:vAlign w:val="center"/>
          </w:tcPr>
          <w:p w14:paraId="76AC5D98" w14:textId="77777777" w:rsidR="004F6BF3" w:rsidRPr="009040BF" w:rsidRDefault="004F6BF3" w:rsidP="00902DED">
            <w:pPr>
              <w:jc w:val="center"/>
              <w:rPr>
                <w:ins w:id="600" w:author="lucas severiano" w:date="2017-11-16T17:18:00Z"/>
                <w:sz w:val="24"/>
                <w:szCs w:val="24"/>
              </w:rPr>
            </w:pPr>
          </w:p>
        </w:tc>
      </w:tr>
      <w:tr w:rsidR="004F6BF3" w:rsidRPr="00902DED" w14:paraId="40AD6831" w14:textId="77777777" w:rsidTr="00902DED">
        <w:trPr>
          <w:ins w:id="601" w:author="lucas severiano" w:date="2017-11-16T17:19:00Z"/>
        </w:trPr>
        <w:tc>
          <w:tcPr>
            <w:tcW w:w="1525" w:type="dxa"/>
            <w:vMerge w:val="restart"/>
            <w:vAlign w:val="center"/>
          </w:tcPr>
          <w:p w14:paraId="1542EC67" w14:textId="77777777" w:rsidR="004F6BF3" w:rsidRPr="009040BF" w:rsidRDefault="004F6BF3" w:rsidP="00902DED">
            <w:pPr>
              <w:jc w:val="center"/>
              <w:rPr>
                <w:ins w:id="602" w:author="lucas severiano" w:date="2017-11-16T17:19:00Z"/>
                <w:sz w:val="24"/>
                <w:szCs w:val="24"/>
              </w:rPr>
            </w:pPr>
            <w:ins w:id="603" w:author="lucas severiano" w:date="2017-11-16T17:19:00Z">
              <w:r>
                <w:rPr>
                  <w:sz w:val="24"/>
                  <w:szCs w:val="24"/>
                </w:rPr>
                <w:t>3</w:t>
              </w:r>
            </w:ins>
          </w:p>
        </w:tc>
        <w:tc>
          <w:tcPr>
            <w:tcW w:w="1800" w:type="dxa"/>
          </w:tcPr>
          <w:p w14:paraId="4373DCB9" w14:textId="77777777" w:rsidR="004F6BF3" w:rsidRPr="009040BF" w:rsidRDefault="004F6BF3" w:rsidP="00902DED">
            <w:pPr>
              <w:jc w:val="center"/>
              <w:rPr>
                <w:ins w:id="604" w:author="lucas severiano" w:date="2017-11-16T17:19:00Z"/>
                <w:sz w:val="24"/>
                <w:szCs w:val="24"/>
              </w:rPr>
            </w:pPr>
            <w:proofErr w:type="spellStart"/>
            <w:ins w:id="605" w:author="lucas severiano" w:date="2017-11-16T17:19:00Z">
              <w:r>
                <w:rPr>
                  <w:sz w:val="24"/>
                  <w:szCs w:val="24"/>
                </w:rPr>
                <w:t>Identificação</w:t>
              </w:r>
              <w:proofErr w:type="spellEnd"/>
              <w:r>
                <w:rPr>
                  <w:sz w:val="24"/>
                  <w:szCs w:val="24"/>
                </w:rPr>
                <w:t xml:space="preserve"> do </w:t>
              </w:r>
              <w:proofErr w:type="spellStart"/>
              <w:r>
                <w:rPr>
                  <w:sz w:val="24"/>
                  <w:szCs w:val="24"/>
                </w:rPr>
                <w:t>usuário</w:t>
              </w:r>
              <w:proofErr w:type="spellEnd"/>
            </w:ins>
          </w:p>
        </w:tc>
        <w:tc>
          <w:tcPr>
            <w:tcW w:w="3497" w:type="dxa"/>
          </w:tcPr>
          <w:p w14:paraId="4EE76C9D" w14:textId="77777777" w:rsidR="004F6BF3" w:rsidRPr="009040BF" w:rsidRDefault="00556AA5" w:rsidP="00556AA5">
            <w:pPr>
              <w:jc w:val="center"/>
              <w:rPr>
                <w:ins w:id="606" w:author="lucas severiano" w:date="2017-11-16T17:19:00Z"/>
                <w:sz w:val="24"/>
                <w:szCs w:val="24"/>
              </w:rPr>
            </w:pPr>
            <w:proofErr w:type="spellStart"/>
            <w:ins w:id="607" w:author="lucas severiano" w:date="2017-11-16T17:27:00Z">
              <w:r>
                <w:rPr>
                  <w:sz w:val="24"/>
                  <w:szCs w:val="24"/>
                </w:rPr>
                <w:t>Identificação</w:t>
              </w:r>
            </w:ins>
            <w:proofErr w:type="spellEnd"/>
            <w:ins w:id="608" w:author="lucas severiano" w:date="2017-11-16T17:19:00Z">
              <w:r w:rsidR="004F6BF3">
                <w:rPr>
                  <w:sz w:val="24"/>
                  <w:szCs w:val="24"/>
                </w:rPr>
                <w:t xml:space="preserve"> </w:t>
              </w:r>
              <w:proofErr w:type="spellStart"/>
              <w:r w:rsidR="004F6BF3">
                <w:rPr>
                  <w:sz w:val="24"/>
                  <w:szCs w:val="24"/>
                </w:rPr>
                <w:t>válid</w:t>
              </w:r>
            </w:ins>
            <w:ins w:id="609" w:author="lucas severiano" w:date="2017-11-16T17:27:00Z">
              <w:r>
                <w:rPr>
                  <w:sz w:val="24"/>
                  <w:szCs w:val="24"/>
                </w:rPr>
                <w:t>a</w:t>
              </w:r>
            </w:ins>
            <w:proofErr w:type="spellEnd"/>
          </w:p>
        </w:tc>
        <w:tc>
          <w:tcPr>
            <w:tcW w:w="2195" w:type="dxa"/>
            <w:vMerge w:val="restart"/>
            <w:vAlign w:val="center"/>
          </w:tcPr>
          <w:p w14:paraId="1F3EA0D9" w14:textId="77777777" w:rsidR="004F6BF3" w:rsidRPr="00902DED" w:rsidRDefault="004F6BF3" w:rsidP="00902DED">
            <w:pPr>
              <w:jc w:val="center"/>
              <w:rPr>
                <w:ins w:id="610" w:author="lucas severiano" w:date="2017-11-16T17:19:00Z"/>
                <w:sz w:val="24"/>
                <w:szCs w:val="24"/>
                <w:lang w:val="pt-BR"/>
                <w:rPrChange w:id="611" w:author="Klaus Quelhas" w:date="2017-11-16T20:18:00Z">
                  <w:rPr>
                    <w:ins w:id="612" w:author="lucas severiano" w:date="2017-11-16T17:19:00Z"/>
                    <w:sz w:val="24"/>
                    <w:szCs w:val="24"/>
                  </w:rPr>
                </w:rPrChange>
              </w:rPr>
            </w:pPr>
            <w:ins w:id="613" w:author="lucas severiano" w:date="2017-11-16T17:19:00Z">
              <w:r w:rsidRPr="00902DED">
                <w:rPr>
                  <w:sz w:val="24"/>
                  <w:szCs w:val="24"/>
                  <w:lang w:val="pt-BR"/>
                  <w:rPrChange w:id="614" w:author="Klaus Quelhas" w:date="2017-11-16T20:18:00Z">
                    <w:rPr>
                      <w:sz w:val="24"/>
                      <w:szCs w:val="24"/>
                    </w:rPr>
                  </w:rPrChange>
                </w:rPr>
                <w:t xml:space="preserve">Entrada de usuário </w:t>
              </w:r>
              <w:del w:id="615" w:author="Klaus Quelhas" w:date="2017-11-16T20:22:00Z">
                <w:r w:rsidRPr="00902DED" w:rsidDel="00902DED">
                  <w:rPr>
                    <w:sz w:val="24"/>
                    <w:szCs w:val="24"/>
                    <w:lang w:val="pt-BR"/>
                    <w:rPrChange w:id="616" w:author="Klaus Quelhas" w:date="2017-11-16T20:18:00Z">
                      <w:rPr>
                        <w:sz w:val="24"/>
                        <w:szCs w:val="24"/>
                      </w:rPr>
                    </w:rPrChange>
                  </w:rPr>
                  <w:delText xml:space="preserve">não </w:delText>
                </w:r>
              </w:del>
              <w:r w:rsidRPr="00902DED">
                <w:rPr>
                  <w:sz w:val="24"/>
                  <w:szCs w:val="24"/>
                  <w:lang w:val="pt-BR"/>
                  <w:rPrChange w:id="617" w:author="Klaus Quelhas" w:date="2017-11-16T20:18:00Z">
                    <w:rPr>
                      <w:sz w:val="24"/>
                      <w:szCs w:val="24"/>
                    </w:rPr>
                  </w:rPrChange>
                </w:rPr>
                <w:t>registrada</w:t>
              </w:r>
            </w:ins>
          </w:p>
        </w:tc>
      </w:tr>
      <w:tr w:rsidR="004F6BF3" w:rsidRPr="009040BF" w14:paraId="1412224F" w14:textId="77777777" w:rsidTr="00902DED">
        <w:trPr>
          <w:ins w:id="618" w:author="lucas severiano" w:date="2017-11-16T17:19:00Z"/>
        </w:trPr>
        <w:tc>
          <w:tcPr>
            <w:tcW w:w="1525" w:type="dxa"/>
            <w:vMerge/>
            <w:vAlign w:val="center"/>
          </w:tcPr>
          <w:p w14:paraId="578304F4" w14:textId="77777777" w:rsidR="004F6BF3" w:rsidRPr="00902DED" w:rsidRDefault="004F6BF3" w:rsidP="00902DED">
            <w:pPr>
              <w:jc w:val="center"/>
              <w:rPr>
                <w:ins w:id="619" w:author="lucas severiano" w:date="2017-11-16T17:19:00Z"/>
                <w:sz w:val="24"/>
                <w:szCs w:val="24"/>
                <w:lang w:val="pt-BR"/>
                <w:rPrChange w:id="620" w:author="Klaus Quelhas" w:date="2017-11-16T20:18:00Z">
                  <w:rPr>
                    <w:ins w:id="621" w:author="lucas severiano" w:date="2017-11-16T17:19:00Z"/>
                    <w:sz w:val="24"/>
                    <w:szCs w:val="24"/>
                  </w:rPr>
                </w:rPrChange>
              </w:rPr>
            </w:pPr>
          </w:p>
        </w:tc>
        <w:tc>
          <w:tcPr>
            <w:tcW w:w="1800" w:type="dxa"/>
          </w:tcPr>
          <w:p w14:paraId="5861E6B8" w14:textId="77777777" w:rsidR="004F6BF3" w:rsidRPr="009040BF" w:rsidRDefault="004F6BF3" w:rsidP="00902DED">
            <w:pPr>
              <w:jc w:val="center"/>
              <w:rPr>
                <w:ins w:id="622" w:author="lucas severiano" w:date="2017-11-16T17:19:00Z"/>
                <w:sz w:val="24"/>
                <w:szCs w:val="24"/>
              </w:rPr>
            </w:pPr>
            <w:proofErr w:type="spellStart"/>
            <w:ins w:id="623" w:author="lucas severiano" w:date="2017-11-16T17:19: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3EDD1821" w14:textId="77777777" w:rsidR="004F6BF3" w:rsidRPr="009040BF" w:rsidRDefault="004F6BF3" w:rsidP="004F6BF3">
            <w:pPr>
              <w:jc w:val="center"/>
              <w:rPr>
                <w:ins w:id="624" w:author="lucas severiano" w:date="2017-11-16T17:19:00Z"/>
                <w:sz w:val="24"/>
                <w:szCs w:val="24"/>
              </w:rPr>
            </w:pPr>
            <w:proofErr w:type="spellStart"/>
            <w:ins w:id="625" w:author="lucas severiano" w:date="2017-11-16T17:19:00Z">
              <w:r>
                <w:rPr>
                  <w:sz w:val="24"/>
                  <w:szCs w:val="24"/>
                </w:rPr>
                <w:t>Endereço</w:t>
              </w:r>
              <w:proofErr w:type="spellEnd"/>
              <w:r>
                <w:rPr>
                  <w:sz w:val="24"/>
                  <w:szCs w:val="24"/>
                </w:rPr>
                <w:t xml:space="preserve"> MAC </w:t>
              </w:r>
              <w:proofErr w:type="spellStart"/>
              <w:r>
                <w:rPr>
                  <w:sz w:val="24"/>
                  <w:szCs w:val="24"/>
                </w:rPr>
                <w:t>valido</w:t>
              </w:r>
              <w:proofErr w:type="spellEnd"/>
            </w:ins>
          </w:p>
        </w:tc>
        <w:tc>
          <w:tcPr>
            <w:tcW w:w="2195" w:type="dxa"/>
            <w:vMerge/>
            <w:vAlign w:val="center"/>
          </w:tcPr>
          <w:p w14:paraId="42F38A6C" w14:textId="77777777" w:rsidR="004F6BF3" w:rsidRPr="009040BF" w:rsidRDefault="004F6BF3" w:rsidP="00902DED">
            <w:pPr>
              <w:jc w:val="center"/>
              <w:rPr>
                <w:ins w:id="626" w:author="lucas severiano" w:date="2017-11-16T17:19:00Z"/>
                <w:sz w:val="24"/>
                <w:szCs w:val="24"/>
              </w:rPr>
            </w:pPr>
          </w:p>
        </w:tc>
      </w:tr>
      <w:tr w:rsidR="004F6BF3" w:rsidRPr="009040BF" w14:paraId="4CFD358A" w14:textId="77777777" w:rsidTr="00902DED">
        <w:trPr>
          <w:ins w:id="627" w:author="lucas severiano" w:date="2017-11-16T17:19:00Z"/>
        </w:trPr>
        <w:tc>
          <w:tcPr>
            <w:tcW w:w="1525" w:type="dxa"/>
            <w:vMerge/>
            <w:vAlign w:val="center"/>
          </w:tcPr>
          <w:p w14:paraId="16BAF8B5" w14:textId="77777777" w:rsidR="004F6BF3" w:rsidRPr="009040BF" w:rsidRDefault="004F6BF3" w:rsidP="00902DED">
            <w:pPr>
              <w:jc w:val="center"/>
              <w:rPr>
                <w:ins w:id="628" w:author="lucas severiano" w:date="2017-11-16T17:19:00Z"/>
                <w:sz w:val="24"/>
                <w:szCs w:val="24"/>
              </w:rPr>
            </w:pPr>
          </w:p>
        </w:tc>
        <w:tc>
          <w:tcPr>
            <w:tcW w:w="1800" w:type="dxa"/>
          </w:tcPr>
          <w:p w14:paraId="1DE40096" w14:textId="77777777" w:rsidR="004F6BF3" w:rsidRDefault="004F6BF3" w:rsidP="00902DED">
            <w:pPr>
              <w:jc w:val="center"/>
              <w:rPr>
                <w:ins w:id="629" w:author="lucas severiano" w:date="2017-11-16T17:19:00Z"/>
                <w:sz w:val="24"/>
                <w:szCs w:val="24"/>
              </w:rPr>
            </w:pPr>
            <w:proofErr w:type="spellStart"/>
            <w:ins w:id="630" w:author="lucas severiano" w:date="2017-11-16T17:19:00Z">
              <w:r>
                <w:rPr>
                  <w:sz w:val="24"/>
                  <w:szCs w:val="24"/>
                </w:rPr>
                <w:t>Localização</w:t>
              </w:r>
              <w:proofErr w:type="spellEnd"/>
              <w:r>
                <w:rPr>
                  <w:sz w:val="24"/>
                  <w:szCs w:val="24"/>
                </w:rPr>
                <w:t xml:space="preserve"> do </w:t>
              </w:r>
              <w:proofErr w:type="spellStart"/>
              <w:r>
                <w:rPr>
                  <w:sz w:val="24"/>
                  <w:szCs w:val="24"/>
                </w:rPr>
                <w:t>usuário</w:t>
              </w:r>
              <w:proofErr w:type="spellEnd"/>
            </w:ins>
          </w:p>
        </w:tc>
        <w:tc>
          <w:tcPr>
            <w:tcW w:w="3497" w:type="dxa"/>
          </w:tcPr>
          <w:p w14:paraId="4EF7433F" w14:textId="77777777" w:rsidR="004F6BF3" w:rsidRDefault="004F6BF3" w:rsidP="00902DED">
            <w:pPr>
              <w:jc w:val="center"/>
              <w:rPr>
                <w:ins w:id="631" w:author="lucas severiano" w:date="2017-11-16T17:19:00Z"/>
                <w:sz w:val="24"/>
                <w:szCs w:val="24"/>
              </w:rPr>
            </w:pPr>
            <w:proofErr w:type="spellStart"/>
            <w:ins w:id="632" w:author="lucas severiano" w:date="2017-11-16T17:19:00Z">
              <w:r>
                <w:rPr>
                  <w:sz w:val="24"/>
                  <w:szCs w:val="24"/>
                </w:rPr>
                <w:t>Localização</w:t>
              </w:r>
              <w:proofErr w:type="spellEnd"/>
              <w:r>
                <w:rPr>
                  <w:sz w:val="24"/>
                  <w:szCs w:val="24"/>
                </w:rPr>
                <w:t xml:space="preserve"> </w:t>
              </w:r>
              <w:proofErr w:type="spellStart"/>
              <w:r>
                <w:rPr>
                  <w:sz w:val="24"/>
                  <w:szCs w:val="24"/>
                </w:rPr>
                <w:t>inválida</w:t>
              </w:r>
              <w:proofErr w:type="spellEnd"/>
            </w:ins>
          </w:p>
        </w:tc>
        <w:tc>
          <w:tcPr>
            <w:tcW w:w="2195" w:type="dxa"/>
            <w:vMerge/>
            <w:vAlign w:val="center"/>
          </w:tcPr>
          <w:p w14:paraId="7EDBB009" w14:textId="77777777" w:rsidR="004F6BF3" w:rsidRPr="009040BF" w:rsidRDefault="004F6BF3" w:rsidP="00902DED">
            <w:pPr>
              <w:jc w:val="center"/>
              <w:rPr>
                <w:ins w:id="633" w:author="lucas severiano" w:date="2017-11-16T17:19:00Z"/>
                <w:sz w:val="24"/>
                <w:szCs w:val="24"/>
              </w:rPr>
            </w:pPr>
          </w:p>
        </w:tc>
      </w:tr>
      <w:tr w:rsidR="004F6BF3" w:rsidRPr="00902DED" w14:paraId="1B6B286F" w14:textId="77777777" w:rsidTr="00902DED">
        <w:trPr>
          <w:ins w:id="634" w:author="lucas severiano" w:date="2017-11-16T17:19:00Z"/>
        </w:trPr>
        <w:tc>
          <w:tcPr>
            <w:tcW w:w="1525" w:type="dxa"/>
            <w:vMerge w:val="restart"/>
            <w:vAlign w:val="center"/>
          </w:tcPr>
          <w:p w14:paraId="28FBDB1B" w14:textId="77777777" w:rsidR="004F6BF3" w:rsidRPr="009040BF" w:rsidRDefault="004F6BF3" w:rsidP="00902DED">
            <w:pPr>
              <w:jc w:val="center"/>
              <w:rPr>
                <w:ins w:id="635" w:author="lucas severiano" w:date="2017-11-16T17:19:00Z"/>
                <w:sz w:val="24"/>
                <w:szCs w:val="24"/>
              </w:rPr>
            </w:pPr>
            <w:ins w:id="636" w:author="lucas severiano" w:date="2017-11-16T17:19:00Z">
              <w:r>
                <w:rPr>
                  <w:sz w:val="24"/>
                  <w:szCs w:val="24"/>
                </w:rPr>
                <w:t>4</w:t>
              </w:r>
            </w:ins>
          </w:p>
        </w:tc>
        <w:tc>
          <w:tcPr>
            <w:tcW w:w="1800" w:type="dxa"/>
          </w:tcPr>
          <w:p w14:paraId="61116AD5" w14:textId="77777777" w:rsidR="004F6BF3" w:rsidRPr="009040BF" w:rsidRDefault="004F6BF3" w:rsidP="00902DED">
            <w:pPr>
              <w:jc w:val="center"/>
              <w:rPr>
                <w:ins w:id="637" w:author="lucas severiano" w:date="2017-11-16T17:19:00Z"/>
                <w:sz w:val="24"/>
                <w:szCs w:val="24"/>
              </w:rPr>
            </w:pPr>
            <w:proofErr w:type="spellStart"/>
            <w:ins w:id="638" w:author="lucas severiano" w:date="2017-11-16T17:19:00Z">
              <w:r>
                <w:rPr>
                  <w:sz w:val="24"/>
                  <w:szCs w:val="24"/>
                </w:rPr>
                <w:t>Identificação</w:t>
              </w:r>
              <w:proofErr w:type="spellEnd"/>
              <w:r>
                <w:rPr>
                  <w:sz w:val="24"/>
                  <w:szCs w:val="24"/>
                </w:rPr>
                <w:t xml:space="preserve"> do </w:t>
              </w:r>
              <w:proofErr w:type="spellStart"/>
              <w:r>
                <w:rPr>
                  <w:sz w:val="24"/>
                  <w:szCs w:val="24"/>
                </w:rPr>
                <w:t>usuário</w:t>
              </w:r>
              <w:proofErr w:type="spellEnd"/>
            </w:ins>
          </w:p>
        </w:tc>
        <w:tc>
          <w:tcPr>
            <w:tcW w:w="3497" w:type="dxa"/>
          </w:tcPr>
          <w:p w14:paraId="743C46EA" w14:textId="77777777" w:rsidR="004F6BF3" w:rsidRPr="009040BF" w:rsidRDefault="00556AA5" w:rsidP="00902DED">
            <w:pPr>
              <w:jc w:val="center"/>
              <w:rPr>
                <w:ins w:id="639" w:author="lucas severiano" w:date="2017-11-16T17:19:00Z"/>
                <w:sz w:val="24"/>
                <w:szCs w:val="24"/>
              </w:rPr>
            </w:pPr>
            <w:proofErr w:type="spellStart"/>
            <w:ins w:id="640" w:author="lucas severiano" w:date="2017-11-16T17:27:00Z">
              <w:r>
                <w:rPr>
                  <w:sz w:val="24"/>
                  <w:szCs w:val="24"/>
                </w:rPr>
                <w:t>Identificação</w:t>
              </w:r>
            </w:ins>
            <w:proofErr w:type="spellEnd"/>
            <w:ins w:id="641" w:author="lucas severiano" w:date="2017-11-16T17:19:00Z">
              <w:r w:rsidR="004F6BF3">
                <w:rPr>
                  <w:sz w:val="24"/>
                  <w:szCs w:val="24"/>
                </w:rPr>
                <w:t xml:space="preserve"> </w:t>
              </w:r>
              <w:proofErr w:type="spellStart"/>
              <w:r w:rsidR="004F6BF3">
                <w:rPr>
                  <w:sz w:val="24"/>
                  <w:szCs w:val="24"/>
                </w:rPr>
                <w:t>inválido</w:t>
              </w:r>
              <w:proofErr w:type="spellEnd"/>
            </w:ins>
          </w:p>
        </w:tc>
        <w:tc>
          <w:tcPr>
            <w:tcW w:w="2195" w:type="dxa"/>
            <w:vMerge w:val="restart"/>
            <w:vAlign w:val="center"/>
          </w:tcPr>
          <w:p w14:paraId="47798188" w14:textId="77777777" w:rsidR="004F6BF3" w:rsidRPr="00902DED" w:rsidRDefault="004F6BF3" w:rsidP="00902DED">
            <w:pPr>
              <w:jc w:val="center"/>
              <w:rPr>
                <w:ins w:id="642" w:author="lucas severiano" w:date="2017-11-16T17:19:00Z"/>
                <w:sz w:val="24"/>
                <w:szCs w:val="24"/>
                <w:lang w:val="pt-BR"/>
                <w:rPrChange w:id="643" w:author="Klaus Quelhas" w:date="2017-11-16T20:18:00Z">
                  <w:rPr>
                    <w:ins w:id="644" w:author="lucas severiano" w:date="2017-11-16T17:19:00Z"/>
                    <w:sz w:val="24"/>
                    <w:szCs w:val="24"/>
                  </w:rPr>
                </w:rPrChange>
              </w:rPr>
            </w:pPr>
            <w:ins w:id="645" w:author="lucas severiano" w:date="2017-11-16T17:19:00Z">
              <w:r w:rsidRPr="00902DED">
                <w:rPr>
                  <w:sz w:val="24"/>
                  <w:szCs w:val="24"/>
                  <w:lang w:val="pt-BR"/>
                  <w:rPrChange w:id="646" w:author="Klaus Quelhas" w:date="2017-11-16T20:18:00Z">
                    <w:rPr>
                      <w:sz w:val="24"/>
                      <w:szCs w:val="24"/>
                    </w:rPr>
                  </w:rPrChange>
                </w:rPr>
                <w:t>Entrada de usuário não registrada</w:t>
              </w:r>
            </w:ins>
          </w:p>
        </w:tc>
      </w:tr>
      <w:tr w:rsidR="004F6BF3" w:rsidRPr="009040BF" w14:paraId="63B08902" w14:textId="77777777" w:rsidTr="00902DED">
        <w:trPr>
          <w:ins w:id="647" w:author="lucas severiano" w:date="2017-11-16T17:19:00Z"/>
        </w:trPr>
        <w:tc>
          <w:tcPr>
            <w:tcW w:w="1525" w:type="dxa"/>
            <w:vMerge/>
            <w:vAlign w:val="center"/>
          </w:tcPr>
          <w:p w14:paraId="78FADE9F" w14:textId="77777777" w:rsidR="004F6BF3" w:rsidRPr="00902DED" w:rsidRDefault="004F6BF3" w:rsidP="00902DED">
            <w:pPr>
              <w:jc w:val="center"/>
              <w:rPr>
                <w:ins w:id="648" w:author="lucas severiano" w:date="2017-11-16T17:19:00Z"/>
                <w:sz w:val="24"/>
                <w:szCs w:val="24"/>
                <w:lang w:val="pt-BR"/>
                <w:rPrChange w:id="649" w:author="Klaus Quelhas" w:date="2017-11-16T20:18:00Z">
                  <w:rPr>
                    <w:ins w:id="650" w:author="lucas severiano" w:date="2017-11-16T17:19:00Z"/>
                    <w:sz w:val="24"/>
                    <w:szCs w:val="24"/>
                  </w:rPr>
                </w:rPrChange>
              </w:rPr>
            </w:pPr>
          </w:p>
        </w:tc>
        <w:tc>
          <w:tcPr>
            <w:tcW w:w="1800" w:type="dxa"/>
          </w:tcPr>
          <w:p w14:paraId="4B3B71B9" w14:textId="77777777" w:rsidR="004F6BF3" w:rsidRPr="009040BF" w:rsidRDefault="004F6BF3" w:rsidP="00902DED">
            <w:pPr>
              <w:jc w:val="center"/>
              <w:rPr>
                <w:ins w:id="651" w:author="lucas severiano" w:date="2017-11-16T17:19:00Z"/>
                <w:sz w:val="24"/>
                <w:szCs w:val="24"/>
              </w:rPr>
            </w:pPr>
            <w:proofErr w:type="spellStart"/>
            <w:ins w:id="652" w:author="lucas severiano" w:date="2017-11-16T17:19:00Z">
              <w:r>
                <w:rPr>
                  <w:sz w:val="24"/>
                  <w:szCs w:val="24"/>
                </w:rPr>
                <w:t>Endereço</w:t>
              </w:r>
              <w:proofErr w:type="spellEnd"/>
              <w:r>
                <w:rPr>
                  <w:sz w:val="24"/>
                  <w:szCs w:val="24"/>
                </w:rPr>
                <w:t xml:space="preserve"> do </w:t>
              </w:r>
              <w:proofErr w:type="spellStart"/>
              <w:r>
                <w:rPr>
                  <w:sz w:val="24"/>
                  <w:szCs w:val="24"/>
                </w:rPr>
                <w:t>roteador</w:t>
              </w:r>
              <w:proofErr w:type="spellEnd"/>
            </w:ins>
          </w:p>
        </w:tc>
        <w:tc>
          <w:tcPr>
            <w:tcW w:w="3497" w:type="dxa"/>
          </w:tcPr>
          <w:p w14:paraId="428698B4" w14:textId="77777777" w:rsidR="004F6BF3" w:rsidRPr="009040BF" w:rsidRDefault="004F6BF3" w:rsidP="00902DED">
            <w:pPr>
              <w:jc w:val="center"/>
              <w:rPr>
                <w:ins w:id="653" w:author="lucas severiano" w:date="2017-11-16T17:19:00Z"/>
                <w:sz w:val="24"/>
                <w:szCs w:val="24"/>
              </w:rPr>
            </w:pPr>
            <w:proofErr w:type="spellStart"/>
            <w:ins w:id="654" w:author="lucas severiano" w:date="2017-11-16T17:19:00Z">
              <w:r>
                <w:rPr>
                  <w:sz w:val="24"/>
                  <w:szCs w:val="24"/>
                </w:rPr>
                <w:t>Endereço</w:t>
              </w:r>
              <w:proofErr w:type="spellEnd"/>
              <w:r>
                <w:rPr>
                  <w:sz w:val="24"/>
                  <w:szCs w:val="24"/>
                </w:rPr>
                <w:t xml:space="preserve"> MAC </w:t>
              </w:r>
            </w:ins>
            <w:proofErr w:type="spellStart"/>
            <w:ins w:id="655" w:author="lucas severiano" w:date="2017-11-16T17:20:00Z">
              <w:r>
                <w:rPr>
                  <w:sz w:val="24"/>
                  <w:szCs w:val="24"/>
                </w:rPr>
                <w:t>in</w:t>
              </w:r>
            </w:ins>
            <w:ins w:id="656" w:author="lucas severiano" w:date="2017-11-16T17:19:00Z">
              <w:r>
                <w:rPr>
                  <w:sz w:val="24"/>
                  <w:szCs w:val="24"/>
                </w:rPr>
                <w:t>valido</w:t>
              </w:r>
              <w:proofErr w:type="spellEnd"/>
            </w:ins>
          </w:p>
        </w:tc>
        <w:tc>
          <w:tcPr>
            <w:tcW w:w="2195" w:type="dxa"/>
            <w:vMerge/>
            <w:vAlign w:val="center"/>
          </w:tcPr>
          <w:p w14:paraId="409D0AB5" w14:textId="77777777" w:rsidR="004F6BF3" w:rsidRPr="009040BF" w:rsidRDefault="004F6BF3" w:rsidP="00902DED">
            <w:pPr>
              <w:jc w:val="center"/>
              <w:rPr>
                <w:ins w:id="657" w:author="lucas severiano" w:date="2017-11-16T17:19:00Z"/>
                <w:sz w:val="24"/>
                <w:szCs w:val="24"/>
              </w:rPr>
            </w:pPr>
          </w:p>
        </w:tc>
      </w:tr>
      <w:tr w:rsidR="004F6BF3" w:rsidRPr="009040BF" w14:paraId="105ED001" w14:textId="77777777" w:rsidTr="00902DED">
        <w:trPr>
          <w:ins w:id="658" w:author="lucas severiano" w:date="2017-11-16T17:19:00Z"/>
        </w:trPr>
        <w:tc>
          <w:tcPr>
            <w:tcW w:w="1525" w:type="dxa"/>
            <w:vMerge/>
            <w:vAlign w:val="center"/>
          </w:tcPr>
          <w:p w14:paraId="068507F8" w14:textId="77777777" w:rsidR="004F6BF3" w:rsidRPr="009040BF" w:rsidRDefault="004F6BF3" w:rsidP="00902DED">
            <w:pPr>
              <w:jc w:val="center"/>
              <w:rPr>
                <w:ins w:id="659" w:author="lucas severiano" w:date="2017-11-16T17:19:00Z"/>
                <w:sz w:val="24"/>
                <w:szCs w:val="24"/>
              </w:rPr>
            </w:pPr>
          </w:p>
        </w:tc>
        <w:tc>
          <w:tcPr>
            <w:tcW w:w="1800" w:type="dxa"/>
          </w:tcPr>
          <w:p w14:paraId="388F5A55" w14:textId="77777777" w:rsidR="004F6BF3" w:rsidRDefault="004F6BF3" w:rsidP="00902DED">
            <w:pPr>
              <w:jc w:val="center"/>
              <w:rPr>
                <w:ins w:id="660" w:author="lucas severiano" w:date="2017-11-16T17:19:00Z"/>
                <w:sz w:val="24"/>
                <w:szCs w:val="24"/>
              </w:rPr>
            </w:pPr>
            <w:proofErr w:type="spellStart"/>
            <w:ins w:id="661" w:author="lucas severiano" w:date="2017-11-16T17:19:00Z">
              <w:r>
                <w:rPr>
                  <w:sz w:val="24"/>
                  <w:szCs w:val="24"/>
                </w:rPr>
                <w:t>Localização</w:t>
              </w:r>
              <w:proofErr w:type="spellEnd"/>
              <w:r>
                <w:rPr>
                  <w:sz w:val="24"/>
                  <w:szCs w:val="24"/>
                </w:rPr>
                <w:t xml:space="preserve"> do </w:t>
              </w:r>
              <w:proofErr w:type="spellStart"/>
              <w:r>
                <w:rPr>
                  <w:sz w:val="24"/>
                  <w:szCs w:val="24"/>
                </w:rPr>
                <w:t>usuário</w:t>
              </w:r>
              <w:proofErr w:type="spellEnd"/>
            </w:ins>
          </w:p>
        </w:tc>
        <w:tc>
          <w:tcPr>
            <w:tcW w:w="3497" w:type="dxa"/>
          </w:tcPr>
          <w:p w14:paraId="6E895348" w14:textId="77777777" w:rsidR="004F6BF3" w:rsidRDefault="004F6BF3" w:rsidP="00902DED">
            <w:pPr>
              <w:jc w:val="center"/>
              <w:rPr>
                <w:ins w:id="662" w:author="lucas severiano" w:date="2017-11-16T17:19:00Z"/>
                <w:sz w:val="24"/>
                <w:szCs w:val="24"/>
              </w:rPr>
            </w:pPr>
            <w:proofErr w:type="spellStart"/>
            <w:ins w:id="663" w:author="lucas severiano" w:date="2017-11-16T17:19:00Z">
              <w:r>
                <w:rPr>
                  <w:sz w:val="24"/>
                  <w:szCs w:val="24"/>
                </w:rPr>
                <w:t>Localização</w:t>
              </w:r>
              <w:proofErr w:type="spellEnd"/>
              <w:r>
                <w:rPr>
                  <w:sz w:val="24"/>
                  <w:szCs w:val="24"/>
                </w:rPr>
                <w:t xml:space="preserve"> </w:t>
              </w:r>
              <w:proofErr w:type="spellStart"/>
              <w:r>
                <w:rPr>
                  <w:sz w:val="24"/>
                  <w:szCs w:val="24"/>
                </w:rPr>
                <w:t>inválida</w:t>
              </w:r>
              <w:proofErr w:type="spellEnd"/>
            </w:ins>
          </w:p>
        </w:tc>
        <w:tc>
          <w:tcPr>
            <w:tcW w:w="2195" w:type="dxa"/>
            <w:vMerge/>
            <w:vAlign w:val="center"/>
          </w:tcPr>
          <w:p w14:paraId="254CDA48" w14:textId="77777777" w:rsidR="004F6BF3" w:rsidRPr="009040BF" w:rsidRDefault="004F6BF3" w:rsidP="00902DED">
            <w:pPr>
              <w:jc w:val="center"/>
              <w:rPr>
                <w:ins w:id="664" w:author="lucas severiano" w:date="2017-11-16T17:19:00Z"/>
                <w:sz w:val="24"/>
                <w:szCs w:val="24"/>
              </w:rPr>
            </w:pPr>
          </w:p>
        </w:tc>
      </w:tr>
    </w:tbl>
    <w:p w14:paraId="205E73A8" w14:textId="77777777" w:rsidR="004F6BF3" w:rsidRDefault="004F6BF3" w:rsidP="004F6BF3">
      <w:pPr>
        <w:pStyle w:val="BodyText"/>
        <w:ind w:left="0"/>
        <w:rPr>
          <w:ins w:id="665" w:author="lucas severiano" w:date="2017-11-16T17:19:00Z"/>
        </w:rPr>
      </w:pPr>
    </w:p>
    <w:p w14:paraId="6287BDD5" w14:textId="77777777" w:rsidR="001D7D94" w:rsidRDefault="001D7D94" w:rsidP="00396011">
      <w:pPr>
        <w:pStyle w:val="BodyText"/>
        <w:ind w:left="0"/>
      </w:pPr>
    </w:p>
    <w:p w14:paraId="0C8A915D" w14:textId="77777777" w:rsidR="00551EEC" w:rsidRDefault="00551EEC" w:rsidP="00396011">
      <w:pPr>
        <w:pStyle w:val="BodyText"/>
        <w:ind w:left="0"/>
      </w:pPr>
    </w:p>
    <w:p w14:paraId="3AF74F5D" w14:textId="77777777" w:rsidR="004F6BF3" w:rsidRDefault="004F6BF3" w:rsidP="00F60900">
      <w:pPr>
        <w:pStyle w:val="Heading4"/>
        <w:rPr>
          <w:ins w:id="666" w:author="lucas severiano" w:date="2017-11-16T17:21:00Z"/>
          <w:lang w:val="pt-BR"/>
        </w:rPr>
      </w:pPr>
      <w:ins w:id="667" w:author="lucas severiano" w:date="2017-11-16T17:20:00Z">
        <w:r>
          <w:rPr>
            <w:lang w:val="pt-BR"/>
          </w:rPr>
          <w:t>Registro de saída de usuário</w:t>
        </w:r>
        <w:r>
          <w:rPr>
            <w:lang w:val="pt-BR"/>
          </w:rPr>
          <w:tab/>
        </w:r>
      </w:ins>
    </w:p>
    <w:p w14:paraId="3CAC6D90" w14:textId="77777777" w:rsidR="00556AA5" w:rsidRPr="00902DED" w:rsidRDefault="00556AA5">
      <w:pPr>
        <w:rPr>
          <w:ins w:id="668" w:author="lucas severiano" w:date="2017-11-16T17:20:00Z"/>
          <w:rFonts w:cs="Arial"/>
          <w:lang w:val="pt-BR"/>
        </w:rPr>
        <w:pPrChange w:id="669" w:author="lucas severiano" w:date="2017-11-16T17:21:00Z">
          <w:pPr>
            <w:pStyle w:val="Heading4"/>
          </w:pPr>
        </w:pPrChange>
      </w:pPr>
      <w:ins w:id="670" w:author="lucas severiano" w:date="2017-11-16T17:22:00Z">
        <w:r w:rsidRPr="00902DED">
          <w:rPr>
            <w:rFonts w:ascii="Arial" w:hAnsi="Arial" w:cs="Arial"/>
            <w:lang w:val="pt-BR"/>
            <w:rPrChange w:id="671" w:author="Klaus Quelhas" w:date="2017-11-16T20:18:00Z">
              <w:rPr/>
            </w:rPrChange>
          </w:rPr>
          <w:t xml:space="preserve">Pré-condição: </w:t>
        </w:r>
      </w:ins>
      <w:ins w:id="672" w:author="lucas severiano" w:date="2017-11-16T17:21:00Z">
        <w:r w:rsidRPr="00902DED">
          <w:rPr>
            <w:rFonts w:ascii="Arial" w:hAnsi="Arial" w:cs="Arial"/>
            <w:lang w:val="pt-BR"/>
            <w:rPrChange w:id="673" w:author="Klaus Quelhas" w:date="2017-11-16T20:18:00Z">
              <w:rPr/>
            </w:rPrChange>
          </w:rPr>
          <w:t>Usuário precisa ter uma confirmação de entrada no laboratório com saída pendente.</w:t>
        </w:r>
      </w:ins>
    </w:p>
    <w:p w14:paraId="3DF411CB" w14:textId="77777777" w:rsidR="004F6BF3" w:rsidRDefault="004F6BF3">
      <w:pPr>
        <w:rPr>
          <w:ins w:id="674" w:author="lucas severiano" w:date="2017-11-16T17:21:00Z"/>
          <w:lang w:val="pt-BR"/>
        </w:rPr>
        <w:pPrChange w:id="675" w:author="lucas severiano" w:date="2017-11-16T17:20:00Z">
          <w:pPr>
            <w:pStyle w:val="Heading4"/>
          </w:pPr>
        </w:pPrChange>
      </w:pPr>
    </w:p>
    <w:tbl>
      <w:tblPr>
        <w:tblStyle w:val="TableGrid"/>
        <w:tblW w:w="0" w:type="auto"/>
        <w:tblLook w:val="04A0" w:firstRow="1" w:lastRow="0" w:firstColumn="1" w:lastColumn="0" w:noHBand="0" w:noVBand="1"/>
      </w:tblPr>
      <w:tblGrid>
        <w:gridCol w:w="1390"/>
        <w:gridCol w:w="2628"/>
        <w:gridCol w:w="3156"/>
        <w:gridCol w:w="2069"/>
      </w:tblGrid>
      <w:tr w:rsidR="00556AA5" w:rsidRPr="009040BF" w14:paraId="59C254D3" w14:textId="77777777" w:rsidTr="000B3DFE">
        <w:trPr>
          <w:ins w:id="676" w:author="lucas severiano" w:date="2017-11-16T17:29:00Z"/>
        </w:trPr>
        <w:tc>
          <w:tcPr>
            <w:tcW w:w="1390" w:type="dxa"/>
          </w:tcPr>
          <w:p w14:paraId="575B6279" w14:textId="77777777" w:rsidR="00556AA5" w:rsidRPr="009040BF" w:rsidRDefault="00556AA5" w:rsidP="00902DED">
            <w:pPr>
              <w:jc w:val="center"/>
              <w:rPr>
                <w:ins w:id="677" w:author="lucas severiano" w:date="2017-11-16T17:29:00Z"/>
                <w:b/>
                <w:sz w:val="24"/>
                <w:szCs w:val="24"/>
              </w:rPr>
            </w:pPr>
            <w:proofErr w:type="spellStart"/>
            <w:ins w:id="678" w:author="lucas severiano" w:date="2017-11-16T17:29:00Z">
              <w:r w:rsidRPr="009040BF">
                <w:rPr>
                  <w:b/>
                  <w:sz w:val="24"/>
                  <w:szCs w:val="24"/>
                </w:rPr>
                <w:t>Caso</w:t>
              </w:r>
              <w:proofErr w:type="spellEnd"/>
              <w:r w:rsidRPr="009040BF">
                <w:rPr>
                  <w:b/>
                  <w:sz w:val="24"/>
                  <w:szCs w:val="24"/>
                </w:rPr>
                <w:t xml:space="preserve"> de teste</w:t>
              </w:r>
            </w:ins>
          </w:p>
        </w:tc>
        <w:tc>
          <w:tcPr>
            <w:tcW w:w="2628" w:type="dxa"/>
          </w:tcPr>
          <w:p w14:paraId="67DDB1F8" w14:textId="77777777" w:rsidR="00556AA5" w:rsidRPr="009040BF" w:rsidRDefault="00556AA5" w:rsidP="00902DED">
            <w:pPr>
              <w:jc w:val="center"/>
              <w:rPr>
                <w:ins w:id="679" w:author="lucas severiano" w:date="2017-11-16T17:29:00Z"/>
                <w:b/>
                <w:sz w:val="24"/>
                <w:szCs w:val="24"/>
              </w:rPr>
            </w:pPr>
            <w:proofErr w:type="spellStart"/>
            <w:ins w:id="680" w:author="lucas severiano" w:date="2017-11-16T17:29:00Z">
              <w:r w:rsidRPr="009040BF">
                <w:rPr>
                  <w:b/>
                  <w:sz w:val="24"/>
                  <w:szCs w:val="24"/>
                </w:rPr>
                <w:t>Parâmetro</w:t>
              </w:r>
              <w:proofErr w:type="spellEnd"/>
            </w:ins>
          </w:p>
        </w:tc>
        <w:tc>
          <w:tcPr>
            <w:tcW w:w="3156" w:type="dxa"/>
          </w:tcPr>
          <w:p w14:paraId="3F015428" w14:textId="77777777" w:rsidR="00556AA5" w:rsidRPr="009040BF" w:rsidRDefault="00556AA5" w:rsidP="00902DED">
            <w:pPr>
              <w:jc w:val="center"/>
              <w:rPr>
                <w:ins w:id="681" w:author="lucas severiano" w:date="2017-11-16T17:29:00Z"/>
                <w:b/>
                <w:sz w:val="24"/>
                <w:szCs w:val="24"/>
              </w:rPr>
            </w:pPr>
            <w:ins w:id="682" w:author="lucas severiano" w:date="2017-11-16T17:29:00Z">
              <w:r w:rsidRPr="009040BF">
                <w:rPr>
                  <w:b/>
                  <w:sz w:val="24"/>
                  <w:szCs w:val="24"/>
                </w:rPr>
                <w:t>Entrada</w:t>
              </w:r>
            </w:ins>
          </w:p>
        </w:tc>
        <w:tc>
          <w:tcPr>
            <w:tcW w:w="2069" w:type="dxa"/>
          </w:tcPr>
          <w:p w14:paraId="31064CF0" w14:textId="77777777" w:rsidR="00556AA5" w:rsidRPr="009040BF" w:rsidRDefault="00556AA5" w:rsidP="00902DED">
            <w:pPr>
              <w:jc w:val="center"/>
              <w:rPr>
                <w:ins w:id="683" w:author="lucas severiano" w:date="2017-11-16T17:29:00Z"/>
                <w:b/>
                <w:sz w:val="24"/>
                <w:szCs w:val="24"/>
              </w:rPr>
            </w:pPr>
            <w:proofErr w:type="spellStart"/>
            <w:ins w:id="684" w:author="lucas severiano" w:date="2017-11-16T17:29:00Z">
              <w:r w:rsidRPr="009040BF">
                <w:rPr>
                  <w:b/>
                  <w:sz w:val="24"/>
                  <w:szCs w:val="24"/>
                </w:rPr>
                <w:t>Resultado</w:t>
              </w:r>
              <w:proofErr w:type="spellEnd"/>
              <w:r w:rsidRPr="009040BF">
                <w:rPr>
                  <w:b/>
                  <w:sz w:val="24"/>
                  <w:szCs w:val="24"/>
                </w:rPr>
                <w:t xml:space="preserve"> </w:t>
              </w:r>
              <w:proofErr w:type="spellStart"/>
              <w:r w:rsidRPr="009040BF">
                <w:rPr>
                  <w:b/>
                  <w:sz w:val="24"/>
                  <w:szCs w:val="24"/>
                </w:rPr>
                <w:t>esperado</w:t>
              </w:r>
              <w:proofErr w:type="spellEnd"/>
            </w:ins>
          </w:p>
        </w:tc>
      </w:tr>
      <w:tr w:rsidR="00902DED" w:rsidRPr="009040BF" w14:paraId="47279DB4" w14:textId="77777777" w:rsidTr="000B3DFE">
        <w:trPr>
          <w:ins w:id="685" w:author="lucas severiano" w:date="2017-11-16T17:29:00Z"/>
        </w:trPr>
        <w:tc>
          <w:tcPr>
            <w:tcW w:w="1390" w:type="dxa"/>
            <w:vMerge w:val="restart"/>
            <w:vAlign w:val="center"/>
          </w:tcPr>
          <w:p w14:paraId="0F3D00FE" w14:textId="77777777" w:rsidR="00902DED" w:rsidRPr="009040BF" w:rsidRDefault="00902DED" w:rsidP="00902DED">
            <w:pPr>
              <w:jc w:val="center"/>
              <w:rPr>
                <w:ins w:id="686" w:author="lucas severiano" w:date="2017-11-16T17:29:00Z"/>
                <w:sz w:val="24"/>
                <w:szCs w:val="24"/>
              </w:rPr>
            </w:pPr>
            <w:ins w:id="687" w:author="lucas severiano" w:date="2017-11-16T17:29:00Z">
              <w:r w:rsidRPr="009040BF">
                <w:rPr>
                  <w:sz w:val="24"/>
                  <w:szCs w:val="24"/>
                </w:rPr>
                <w:t>1</w:t>
              </w:r>
            </w:ins>
          </w:p>
        </w:tc>
        <w:tc>
          <w:tcPr>
            <w:tcW w:w="2628" w:type="dxa"/>
          </w:tcPr>
          <w:p w14:paraId="325BB7B0" w14:textId="77777777" w:rsidR="00902DED" w:rsidRPr="009040BF" w:rsidRDefault="00902DED" w:rsidP="00902DED">
            <w:pPr>
              <w:jc w:val="center"/>
              <w:rPr>
                <w:ins w:id="688" w:author="lucas severiano" w:date="2017-11-16T17:29:00Z"/>
                <w:sz w:val="24"/>
                <w:szCs w:val="24"/>
              </w:rPr>
            </w:pPr>
            <w:proofErr w:type="spellStart"/>
            <w:ins w:id="689" w:author="lucas severiano" w:date="2017-11-16T17:29:00Z">
              <w:r>
                <w:rPr>
                  <w:sz w:val="24"/>
                  <w:szCs w:val="24"/>
                </w:rPr>
                <w:t>Identificaç</w:t>
              </w:r>
            </w:ins>
            <w:ins w:id="690" w:author="lucas severiano" w:date="2017-11-16T17:30:00Z">
              <w:r>
                <w:rPr>
                  <w:sz w:val="24"/>
                  <w:szCs w:val="24"/>
                </w:rPr>
                <w:t>ão</w:t>
              </w:r>
              <w:proofErr w:type="spellEnd"/>
              <w:r>
                <w:rPr>
                  <w:sz w:val="24"/>
                  <w:szCs w:val="24"/>
                </w:rPr>
                <w:t xml:space="preserve"> do  </w:t>
              </w:r>
              <w:proofErr w:type="spellStart"/>
              <w:r>
                <w:rPr>
                  <w:sz w:val="24"/>
                  <w:szCs w:val="24"/>
                </w:rPr>
                <w:t>usuário</w:t>
              </w:r>
            </w:ins>
            <w:proofErr w:type="spellEnd"/>
          </w:p>
        </w:tc>
        <w:tc>
          <w:tcPr>
            <w:tcW w:w="3156" w:type="dxa"/>
          </w:tcPr>
          <w:p w14:paraId="03A2A33F" w14:textId="77777777" w:rsidR="00902DED" w:rsidRPr="009040BF" w:rsidRDefault="00902DED" w:rsidP="00902DED">
            <w:pPr>
              <w:jc w:val="center"/>
              <w:rPr>
                <w:ins w:id="691" w:author="lucas severiano" w:date="2017-11-16T17:29:00Z"/>
                <w:sz w:val="24"/>
                <w:szCs w:val="24"/>
              </w:rPr>
            </w:pPr>
            <w:proofErr w:type="spellStart"/>
            <w:ins w:id="692" w:author="lucas severiano" w:date="2017-11-16T17:30:00Z">
              <w:r>
                <w:rPr>
                  <w:sz w:val="24"/>
                  <w:szCs w:val="24"/>
                </w:rPr>
                <w:t>Identificação</w:t>
              </w:r>
              <w:proofErr w:type="spellEnd"/>
              <w:r>
                <w:rPr>
                  <w:sz w:val="24"/>
                  <w:szCs w:val="24"/>
                </w:rPr>
                <w:t xml:space="preserve"> </w:t>
              </w:r>
            </w:ins>
            <w:proofErr w:type="spellStart"/>
            <w:ins w:id="693" w:author="lucas severiano" w:date="2017-11-16T17:29:00Z">
              <w:r>
                <w:rPr>
                  <w:sz w:val="24"/>
                  <w:szCs w:val="24"/>
                </w:rPr>
                <w:t>válid</w:t>
              </w:r>
            </w:ins>
            <w:ins w:id="694" w:author="lucas severiano" w:date="2017-11-16T17:30:00Z">
              <w:r>
                <w:rPr>
                  <w:sz w:val="24"/>
                  <w:szCs w:val="24"/>
                </w:rPr>
                <w:t>a</w:t>
              </w:r>
            </w:ins>
            <w:proofErr w:type="spellEnd"/>
          </w:p>
        </w:tc>
        <w:tc>
          <w:tcPr>
            <w:tcW w:w="2069" w:type="dxa"/>
            <w:vMerge w:val="restart"/>
            <w:vAlign w:val="center"/>
          </w:tcPr>
          <w:p w14:paraId="115D663B" w14:textId="77777777" w:rsidR="00902DED" w:rsidRPr="009040BF" w:rsidRDefault="00902DED" w:rsidP="00DD607C">
            <w:pPr>
              <w:jc w:val="center"/>
              <w:rPr>
                <w:ins w:id="695" w:author="lucas severiano" w:date="2017-11-16T17:29:00Z"/>
                <w:sz w:val="24"/>
                <w:szCs w:val="24"/>
              </w:rPr>
            </w:pPr>
            <w:proofErr w:type="spellStart"/>
            <w:ins w:id="696" w:author="lucas severiano" w:date="2017-11-16T17:31:00Z">
              <w:r>
                <w:rPr>
                  <w:sz w:val="24"/>
                  <w:szCs w:val="24"/>
                </w:rPr>
                <w:t>Saída</w:t>
              </w:r>
              <w:proofErr w:type="spellEnd"/>
              <w:r>
                <w:rPr>
                  <w:sz w:val="24"/>
                  <w:szCs w:val="24"/>
                </w:rPr>
                <w:t xml:space="preserve"> de </w:t>
              </w:r>
              <w:proofErr w:type="spellStart"/>
              <w:r>
                <w:rPr>
                  <w:sz w:val="24"/>
                  <w:szCs w:val="24"/>
                </w:rPr>
                <w:t>usuário</w:t>
              </w:r>
              <w:proofErr w:type="spellEnd"/>
              <w:r>
                <w:rPr>
                  <w:sz w:val="24"/>
                  <w:szCs w:val="24"/>
                </w:rPr>
                <w:t xml:space="preserve"> </w:t>
              </w:r>
              <w:proofErr w:type="spellStart"/>
              <w:r>
                <w:rPr>
                  <w:sz w:val="24"/>
                  <w:szCs w:val="24"/>
                </w:rPr>
                <w:t>registrada</w:t>
              </w:r>
            </w:ins>
            <w:proofErr w:type="spellEnd"/>
          </w:p>
        </w:tc>
      </w:tr>
      <w:tr w:rsidR="00902DED" w:rsidRPr="009040BF" w14:paraId="023E5ACE" w14:textId="77777777" w:rsidTr="000B3DFE">
        <w:trPr>
          <w:ins w:id="697" w:author="lucas severiano" w:date="2017-11-16T17:29:00Z"/>
        </w:trPr>
        <w:tc>
          <w:tcPr>
            <w:tcW w:w="1390" w:type="dxa"/>
            <w:vMerge/>
            <w:vAlign w:val="center"/>
          </w:tcPr>
          <w:p w14:paraId="55D9EC0A" w14:textId="77777777" w:rsidR="00902DED" w:rsidRPr="009040BF" w:rsidRDefault="00902DED" w:rsidP="00902DED">
            <w:pPr>
              <w:jc w:val="center"/>
              <w:rPr>
                <w:ins w:id="698" w:author="lucas severiano" w:date="2017-11-16T17:29:00Z"/>
                <w:sz w:val="24"/>
                <w:szCs w:val="24"/>
              </w:rPr>
            </w:pPr>
          </w:p>
        </w:tc>
        <w:tc>
          <w:tcPr>
            <w:tcW w:w="2628" w:type="dxa"/>
          </w:tcPr>
          <w:p w14:paraId="244119D2" w14:textId="77777777" w:rsidR="00902DED" w:rsidRPr="009040BF" w:rsidRDefault="00902DED" w:rsidP="00902DED">
            <w:pPr>
              <w:jc w:val="center"/>
              <w:rPr>
                <w:ins w:id="699" w:author="lucas severiano" w:date="2017-11-16T17:29:00Z"/>
                <w:sz w:val="24"/>
                <w:szCs w:val="24"/>
              </w:rPr>
            </w:pPr>
            <w:ins w:id="700" w:author="lucas severiano" w:date="2017-11-16T17:30:00Z">
              <w:del w:id="701" w:author="Klaus Quelhas" w:date="2017-11-16T20:26:00Z">
                <w:r w:rsidDel="00902DED">
                  <w:rPr>
                    <w:sz w:val="24"/>
                    <w:szCs w:val="24"/>
                  </w:rPr>
                  <w:delText>Localização</w:delText>
                </w:r>
              </w:del>
            </w:ins>
            <w:proofErr w:type="spellStart"/>
            <w:ins w:id="702" w:author="Klaus Quelhas" w:date="2017-11-16T20:26:00Z">
              <w:r>
                <w:rPr>
                  <w:sz w:val="24"/>
                  <w:szCs w:val="24"/>
                </w:rPr>
                <w:t>Confirmação</w:t>
              </w:r>
              <w:proofErr w:type="spellEnd"/>
              <w:r>
                <w:rPr>
                  <w:sz w:val="24"/>
                  <w:szCs w:val="24"/>
                </w:rPr>
                <w:t xml:space="preserve"> de entrada</w:t>
              </w:r>
            </w:ins>
          </w:p>
        </w:tc>
        <w:tc>
          <w:tcPr>
            <w:tcW w:w="3156" w:type="dxa"/>
          </w:tcPr>
          <w:p w14:paraId="70884D20" w14:textId="77777777" w:rsidR="00902DED" w:rsidRPr="009040BF" w:rsidRDefault="00902DED" w:rsidP="00902DED">
            <w:pPr>
              <w:jc w:val="center"/>
              <w:rPr>
                <w:ins w:id="703" w:author="lucas severiano" w:date="2017-11-16T17:29:00Z"/>
                <w:sz w:val="24"/>
                <w:szCs w:val="24"/>
              </w:rPr>
            </w:pPr>
            <w:ins w:id="704" w:author="lucas severiano" w:date="2017-11-16T17:30:00Z">
              <w:del w:id="705" w:author="Klaus Quelhas" w:date="2017-11-16T20:28:00Z">
                <w:r w:rsidDel="000B3DFE">
                  <w:rPr>
                    <w:sz w:val="24"/>
                    <w:szCs w:val="24"/>
                  </w:rPr>
                  <w:delText>Localização válida</w:delText>
                </w:r>
              </w:del>
            </w:ins>
            <w:ins w:id="706" w:author="Klaus Quelhas" w:date="2017-11-16T20:28:00Z">
              <w:r w:rsidR="000B3DFE">
                <w:rPr>
                  <w:sz w:val="24"/>
                  <w:szCs w:val="24"/>
                </w:rPr>
                <w:t xml:space="preserve">Entrada </w:t>
              </w:r>
              <w:proofErr w:type="spellStart"/>
              <w:r w:rsidR="000B3DFE">
                <w:rPr>
                  <w:sz w:val="24"/>
                  <w:szCs w:val="24"/>
                </w:rPr>
                <w:t>confirmada</w:t>
              </w:r>
            </w:ins>
            <w:proofErr w:type="spellEnd"/>
          </w:p>
        </w:tc>
        <w:tc>
          <w:tcPr>
            <w:tcW w:w="2069" w:type="dxa"/>
            <w:vMerge/>
            <w:vAlign w:val="center"/>
          </w:tcPr>
          <w:p w14:paraId="3803BB89" w14:textId="77777777" w:rsidR="00902DED" w:rsidRPr="009040BF" w:rsidRDefault="00902DED" w:rsidP="00902DED">
            <w:pPr>
              <w:jc w:val="center"/>
              <w:rPr>
                <w:ins w:id="707" w:author="lucas severiano" w:date="2017-11-16T17:29:00Z"/>
                <w:sz w:val="24"/>
                <w:szCs w:val="24"/>
              </w:rPr>
            </w:pPr>
          </w:p>
        </w:tc>
      </w:tr>
      <w:tr w:rsidR="00902DED" w:rsidRPr="009040BF" w14:paraId="4F0BAD23" w14:textId="77777777" w:rsidTr="000B3DFE">
        <w:trPr>
          <w:ins w:id="708" w:author="Klaus Quelhas" w:date="2017-11-16T20:25:00Z"/>
        </w:trPr>
        <w:tc>
          <w:tcPr>
            <w:tcW w:w="1390" w:type="dxa"/>
            <w:vMerge/>
            <w:vAlign w:val="center"/>
          </w:tcPr>
          <w:p w14:paraId="2D2E30C2" w14:textId="77777777" w:rsidR="00902DED" w:rsidRPr="009040BF" w:rsidRDefault="00902DED" w:rsidP="00902DED">
            <w:pPr>
              <w:jc w:val="center"/>
              <w:rPr>
                <w:ins w:id="709" w:author="Klaus Quelhas" w:date="2017-11-16T20:25:00Z"/>
                <w:sz w:val="24"/>
                <w:szCs w:val="24"/>
              </w:rPr>
            </w:pPr>
          </w:p>
        </w:tc>
        <w:tc>
          <w:tcPr>
            <w:tcW w:w="2628" w:type="dxa"/>
          </w:tcPr>
          <w:p w14:paraId="6011447D" w14:textId="77777777" w:rsidR="00902DED" w:rsidRDefault="00902DED" w:rsidP="00902DED">
            <w:pPr>
              <w:jc w:val="center"/>
              <w:rPr>
                <w:ins w:id="710" w:author="Klaus Quelhas" w:date="2017-11-16T20:25:00Z"/>
                <w:sz w:val="24"/>
                <w:szCs w:val="24"/>
              </w:rPr>
            </w:pPr>
            <w:proofErr w:type="spellStart"/>
            <w:ins w:id="711" w:author="Klaus Quelhas" w:date="2017-11-16T20:27:00Z">
              <w:r>
                <w:rPr>
                  <w:sz w:val="24"/>
                  <w:szCs w:val="24"/>
                </w:rPr>
                <w:t>Presença</w:t>
              </w:r>
            </w:ins>
            <w:proofErr w:type="spellEnd"/>
          </w:p>
        </w:tc>
        <w:tc>
          <w:tcPr>
            <w:tcW w:w="3156" w:type="dxa"/>
          </w:tcPr>
          <w:p w14:paraId="117D613B" w14:textId="77777777" w:rsidR="00902DED" w:rsidRDefault="00902DED" w:rsidP="00902DED">
            <w:pPr>
              <w:jc w:val="center"/>
              <w:rPr>
                <w:ins w:id="712" w:author="Klaus Quelhas" w:date="2017-11-16T20:25:00Z"/>
                <w:sz w:val="24"/>
                <w:szCs w:val="24"/>
              </w:rPr>
            </w:pPr>
            <w:proofErr w:type="spellStart"/>
            <w:ins w:id="713" w:author="Klaus Quelhas" w:date="2017-11-16T20:28:00Z">
              <w:r>
                <w:rPr>
                  <w:sz w:val="24"/>
                  <w:szCs w:val="24"/>
                </w:rPr>
                <w:t>Usuário</w:t>
              </w:r>
              <w:proofErr w:type="spellEnd"/>
              <w:r>
                <w:rPr>
                  <w:sz w:val="24"/>
                  <w:szCs w:val="24"/>
                </w:rPr>
                <w:t xml:space="preserve"> </w:t>
              </w:r>
              <w:proofErr w:type="spellStart"/>
              <w:r>
                <w:rPr>
                  <w:sz w:val="24"/>
                  <w:szCs w:val="24"/>
                </w:rPr>
                <w:t>ausente</w:t>
              </w:r>
            </w:ins>
            <w:proofErr w:type="spellEnd"/>
          </w:p>
        </w:tc>
        <w:tc>
          <w:tcPr>
            <w:tcW w:w="2069" w:type="dxa"/>
            <w:vMerge/>
            <w:vAlign w:val="center"/>
          </w:tcPr>
          <w:p w14:paraId="1207C48A" w14:textId="77777777" w:rsidR="00902DED" w:rsidRPr="009040BF" w:rsidRDefault="00902DED" w:rsidP="00902DED">
            <w:pPr>
              <w:jc w:val="center"/>
              <w:rPr>
                <w:ins w:id="714" w:author="Klaus Quelhas" w:date="2017-11-16T20:25:00Z"/>
                <w:sz w:val="24"/>
                <w:szCs w:val="24"/>
              </w:rPr>
            </w:pPr>
          </w:p>
        </w:tc>
      </w:tr>
      <w:tr w:rsidR="000B3DFE" w:rsidRPr="00902DED" w14:paraId="266A170D" w14:textId="77777777" w:rsidTr="000B3DFE">
        <w:trPr>
          <w:ins w:id="715" w:author="lucas severiano" w:date="2017-11-16T17:29:00Z"/>
        </w:trPr>
        <w:tc>
          <w:tcPr>
            <w:tcW w:w="1390" w:type="dxa"/>
            <w:vMerge w:val="restart"/>
            <w:vAlign w:val="center"/>
          </w:tcPr>
          <w:p w14:paraId="0DFDEABD" w14:textId="77777777" w:rsidR="000B3DFE" w:rsidRPr="009040BF" w:rsidRDefault="000B3DFE" w:rsidP="000B3DFE">
            <w:pPr>
              <w:jc w:val="center"/>
              <w:rPr>
                <w:ins w:id="716" w:author="lucas severiano" w:date="2017-11-16T17:29:00Z"/>
                <w:sz w:val="24"/>
                <w:szCs w:val="24"/>
              </w:rPr>
            </w:pPr>
            <w:ins w:id="717" w:author="lucas severiano" w:date="2017-11-16T17:29:00Z">
              <w:r w:rsidRPr="009040BF">
                <w:rPr>
                  <w:sz w:val="24"/>
                  <w:szCs w:val="24"/>
                </w:rPr>
                <w:t>2</w:t>
              </w:r>
            </w:ins>
          </w:p>
        </w:tc>
        <w:tc>
          <w:tcPr>
            <w:tcW w:w="2628" w:type="dxa"/>
          </w:tcPr>
          <w:p w14:paraId="61231206" w14:textId="77777777" w:rsidR="000B3DFE" w:rsidRPr="009040BF" w:rsidRDefault="000B3DFE" w:rsidP="000B3DFE">
            <w:pPr>
              <w:jc w:val="center"/>
              <w:rPr>
                <w:ins w:id="718" w:author="lucas severiano" w:date="2017-11-16T17:29:00Z"/>
                <w:sz w:val="24"/>
                <w:szCs w:val="24"/>
              </w:rPr>
            </w:pPr>
            <w:proofErr w:type="spellStart"/>
            <w:ins w:id="719" w:author="Klaus Quelhas" w:date="2017-11-16T20:28:00Z">
              <w:r>
                <w:rPr>
                  <w:sz w:val="24"/>
                  <w:szCs w:val="24"/>
                </w:rPr>
                <w:t>Identificação</w:t>
              </w:r>
              <w:proofErr w:type="spellEnd"/>
              <w:r>
                <w:rPr>
                  <w:sz w:val="24"/>
                  <w:szCs w:val="24"/>
                </w:rPr>
                <w:t xml:space="preserve"> </w:t>
              </w:r>
              <w:proofErr w:type="gramStart"/>
              <w:r>
                <w:rPr>
                  <w:sz w:val="24"/>
                  <w:szCs w:val="24"/>
                </w:rPr>
                <w:t xml:space="preserve">do  </w:t>
              </w:r>
              <w:proofErr w:type="spellStart"/>
              <w:r>
                <w:rPr>
                  <w:sz w:val="24"/>
                  <w:szCs w:val="24"/>
                </w:rPr>
                <w:t>usuário</w:t>
              </w:r>
            </w:ins>
            <w:proofErr w:type="spellEnd"/>
            <w:proofErr w:type="gramEnd"/>
            <w:ins w:id="720" w:author="lucas severiano" w:date="2017-11-16T17:31:00Z">
              <w:del w:id="721" w:author="Klaus Quelhas" w:date="2017-11-16T20:28:00Z">
                <w:r w:rsidDel="00891142">
                  <w:rPr>
                    <w:sz w:val="24"/>
                    <w:szCs w:val="24"/>
                  </w:rPr>
                  <w:delText>Identificação do  usuário</w:delText>
                </w:r>
              </w:del>
            </w:ins>
          </w:p>
        </w:tc>
        <w:tc>
          <w:tcPr>
            <w:tcW w:w="3156" w:type="dxa"/>
          </w:tcPr>
          <w:p w14:paraId="19776751" w14:textId="77777777" w:rsidR="000B3DFE" w:rsidRPr="009040BF" w:rsidRDefault="000B3DFE" w:rsidP="000B3DFE">
            <w:pPr>
              <w:jc w:val="center"/>
              <w:rPr>
                <w:ins w:id="722" w:author="lucas severiano" w:date="2017-11-16T17:29:00Z"/>
                <w:sz w:val="24"/>
                <w:szCs w:val="24"/>
              </w:rPr>
            </w:pPr>
            <w:proofErr w:type="spellStart"/>
            <w:ins w:id="723" w:author="Klaus Quelhas" w:date="2017-11-16T20:28:00Z">
              <w:r>
                <w:rPr>
                  <w:sz w:val="24"/>
                  <w:szCs w:val="24"/>
                </w:rPr>
                <w:t>Identificação</w:t>
              </w:r>
              <w:proofErr w:type="spellEnd"/>
              <w:r>
                <w:rPr>
                  <w:sz w:val="24"/>
                  <w:szCs w:val="24"/>
                </w:rPr>
                <w:t xml:space="preserve"> </w:t>
              </w:r>
              <w:proofErr w:type="spellStart"/>
              <w:r>
                <w:rPr>
                  <w:sz w:val="24"/>
                  <w:szCs w:val="24"/>
                </w:rPr>
                <w:t>válida</w:t>
              </w:r>
            </w:ins>
            <w:proofErr w:type="spellEnd"/>
            <w:ins w:id="724" w:author="lucas severiano" w:date="2017-11-16T17:32:00Z">
              <w:del w:id="725" w:author="Klaus Quelhas" w:date="2017-11-16T20:28:00Z">
                <w:r w:rsidDel="00891142">
                  <w:rPr>
                    <w:sz w:val="24"/>
                    <w:szCs w:val="24"/>
                  </w:rPr>
                  <w:delText>Identificação inválida</w:delText>
                </w:r>
              </w:del>
            </w:ins>
          </w:p>
        </w:tc>
        <w:tc>
          <w:tcPr>
            <w:tcW w:w="2069" w:type="dxa"/>
            <w:vMerge w:val="restart"/>
            <w:vAlign w:val="center"/>
          </w:tcPr>
          <w:p w14:paraId="14C360ED" w14:textId="77777777" w:rsidR="000B3DFE" w:rsidRPr="00902DED" w:rsidRDefault="000B3DFE" w:rsidP="000B3DFE">
            <w:pPr>
              <w:jc w:val="center"/>
              <w:rPr>
                <w:ins w:id="726" w:author="lucas severiano" w:date="2017-11-16T17:29:00Z"/>
                <w:sz w:val="24"/>
                <w:szCs w:val="24"/>
                <w:lang w:val="pt-BR"/>
                <w:rPrChange w:id="727" w:author="Klaus Quelhas" w:date="2017-11-16T20:18:00Z">
                  <w:rPr>
                    <w:ins w:id="728" w:author="lucas severiano" w:date="2017-11-16T17:29:00Z"/>
                    <w:sz w:val="24"/>
                    <w:szCs w:val="24"/>
                  </w:rPr>
                </w:rPrChange>
              </w:rPr>
            </w:pPr>
            <w:ins w:id="729" w:author="lucas severiano" w:date="2017-11-16T17:32:00Z">
              <w:r w:rsidRPr="00902DED">
                <w:rPr>
                  <w:sz w:val="24"/>
                  <w:szCs w:val="24"/>
                  <w:lang w:val="pt-BR"/>
                  <w:rPrChange w:id="730" w:author="Klaus Quelhas" w:date="2017-11-16T20:18:00Z">
                    <w:rPr>
                      <w:sz w:val="24"/>
                      <w:szCs w:val="24"/>
                    </w:rPr>
                  </w:rPrChange>
                </w:rPr>
                <w:t>Saída de usuário não registrada</w:t>
              </w:r>
            </w:ins>
          </w:p>
        </w:tc>
      </w:tr>
      <w:tr w:rsidR="000B3DFE" w:rsidRPr="009040BF" w14:paraId="3501E7C0" w14:textId="77777777" w:rsidTr="000B3DFE">
        <w:trPr>
          <w:ins w:id="731" w:author="lucas severiano" w:date="2017-11-16T17:29:00Z"/>
        </w:trPr>
        <w:tc>
          <w:tcPr>
            <w:tcW w:w="1390" w:type="dxa"/>
            <w:vMerge/>
            <w:vAlign w:val="center"/>
          </w:tcPr>
          <w:p w14:paraId="4F0314FB" w14:textId="77777777" w:rsidR="000B3DFE" w:rsidRPr="00902DED" w:rsidRDefault="000B3DFE" w:rsidP="000B3DFE">
            <w:pPr>
              <w:jc w:val="center"/>
              <w:rPr>
                <w:ins w:id="732" w:author="lucas severiano" w:date="2017-11-16T17:29:00Z"/>
                <w:lang w:val="pt-BR"/>
                <w:rPrChange w:id="733" w:author="Klaus Quelhas" w:date="2017-11-16T20:18:00Z">
                  <w:rPr>
                    <w:ins w:id="734" w:author="lucas severiano" w:date="2017-11-16T17:29:00Z"/>
                  </w:rPr>
                </w:rPrChange>
              </w:rPr>
            </w:pPr>
          </w:p>
        </w:tc>
        <w:tc>
          <w:tcPr>
            <w:tcW w:w="2628" w:type="dxa"/>
          </w:tcPr>
          <w:p w14:paraId="4448B10F" w14:textId="77777777" w:rsidR="000B3DFE" w:rsidRPr="009040BF" w:rsidRDefault="000B3DFE" w:rsidP="000B3DFE">
            <w:pPr>
              <w:jc w:val="center"/>
              <w:rPr>
                <w:ins w:id="735" w:author="lucas severiano" w:date="2017-11-16T17:29:00Z"/>
                <w:sz w:val="24"/>
                <w:szCs w:val="24"/>
              </w:rPr>
            </w:pPr>
            <w:proofErr w:type="spellStart"/>
            <w:ins w:id="736" w:author="Klaus Quelhas" w:date="2017-11-16T20:28:00Z">
              <w:r>
                <w:rPr>
                  <w:sz w:val="24"/>
                  <w:szCs w:val="24"/>
                </w:rPr>
                <w:t>Confirmação</w:t>
              </w:r>
              <w:proofErr w:type="spellEnd"/>
              <w:r>
                <w:rPr>
                  <w:sz w:val="24"/>
                  <w:szCs w:val="24"/>
                </w:rPr>
                <w:t xml:space="preserve"> de entrada</w:t>
              </w:r>
            </w:ins>
            <w:ins w:id="737" w:author="lucas severiano" w:date="2017-11-16T17:31:00Z">
              <w:del w:id="738" w:author="Klaus Quelhas" w:date="2017-11-16T20:28:00Z">
                <w:r w:rsidDel="00891142">
                  <w:rPr>
                    <w:sz w:val="24"/>
                    <w:szCs w:val="24"/>
                  </w:rPr>
                  <w:delText>Localização</w:delText>
                </w:r>
              </w:del>
            </w:ins>
          </w:p>
        </w:tc>
        <w:tc>
          <w:tcPr>
            <w:tcW w:w="3156" w:type="dxa"/>
          </w:tcPr>
          <w:p w14:paraId="33BD580E" w14:textId="77777777" w:rsidR="000B3DFE" w:rsidRPr="009040BF" w:rsidRDefault="000B3DFE" w:rsidP="000B3DFE">
            <w:pPr>
              <w:jc w:val="center"/>
              <w:rPr>
                <w:ins w:id="739" w:author="lucas severiano" w:date="2017-11-16T17:29:00Z"/>
                <w:sz w:val="24"/>
                <w:szCs w:val="24"/>
              </w:rPr>
            </w:pPr>
            <w:ins w:id="740" w:author="Klaus Quelhas" w:date="2017-11-16T20:28:00Z">
              <w:r>
                <w:rPr>
                  <w:sz w:val="24"/>
                  <w:szCs w:val="24"/>
                </w:rPr>
                <w:t xml:space="preserve">Entrada </w:t>
              </w:r>
              <w:proofErr w:type="spellStart"/>
              <w:r>
                <w:rPr>
                  <w:sz w:val="24"/>
                  <w:szCs w:val="24"/>
                </w:rPr>
                <w:t>confirmada</w:t>
              </w:r>
            </w:ins>
            <w:proofErr w:type="spellEnd"/>
            <w:ins w:id="741" w:author="lucas severiano" w:date="2017-11-16T17:32:00Z">
              <w:del w:id="742" w:author="Klaus Quelhas" w:date="2017-11-16T20:28:00Z">
                <w:r w:rsidDel="00891142">
                  <w:rPr>
                    <w:sz w:val="24"/>
                    <w:szCs w:val="24"/>
                  </w:rPr>
                  <w:delText>Localização válida</w:delText>
                </w:r>
              </w:del>
            </w:ins>
          </w:p>
        </w:tc>
        <w:tc>
          <w:tcPr>
            <w:tcW w:w="2069" w:type="dxa"/>
            <w:vMerge/>
            <w:vAlign w:val="center"/>
          </w:tcPr>
          <w:p w14:paraId="01E7CF21" w14:textId="77777777" w:rsidR="000B3DFE" w:rsidRPr="009040BF" w:rsidRDefault="000B3DFE" w:rsidP="000B3DFE">
            <w:pPr>
              <w:jc w:val="center"/>
              <w:rPr>
                <w:ins w:id="743" w:author="lucas severiano" w:date="2017-11-16T17:29:00Z"/>
                <w:sz w:val="24"/>
                <w:szCs w:val="24"/>
              </w:rPr>
            </w:pPr>
          </w:p>
        </w:tc>
      </w:tr>
      <w:tr w:rsidR="000B3DFE" w:rsidRPr="009040BF" w14:paraId="48EC3E7C" w14:textId="77777777" w:rsidTr="000B3DFE">
        <w:trPr>
          <w:ins w:id="744" w:author="Klaus Quelhas" w:date="2017-11-16T20:25:00Z"/>
        </w:trPr>
        <w:tc>
          <w:tcPr>
            <w:tcW w:w="1390" w:type="dxa"/>
            <w:vMerge/>
            <w:vAlign w:val="center"/>
          </w:tcPr>
          <w:p w14:paraId="25248486" w14:textId="77777777" w:rsidR="000B3DFE" w:rsidRPr="00902DED" w:rsidRDefault="000B3DFE" w:rsidP="000B3DFE">
            <w:pPr>
              <w:jc w:val="center"/>
              <w:rPr>
                <w:ins w:id="745" w:author="Klaus Quelhas" w:date="2017-11-16T20:25:00Z"/>
                <w:lang w:val="pt-BR"/>
                <w:rPrChange w:id="746" w:author="Klaus Quelhas" w:date="2017-11-16T20:18:00Z">
                  <w:rPr>
                    <w:ins w:id="747" w:author="Klaus Quelhas" w:date="2017-11-16T20:25:00Z"/>
                    <w:lang w:val="pt-BR"/>
                  </w:rPr>
                </w:rPrChange>
              </w:rPr>
            </w:pPr>
          </w:p>
        </w:tc>
        <w:tc>
          <w:tcPr>
            <w:tcW w:w="2628" w:type="dxa"/>
          </w:tcPr>
          <w:p w14:paraId="04FCD602" w14:textId="77777777" w:rsidR="000B3DFE" w:rsidRDefault="000B3DFE" w:rsidP="000B3DFE">
            <w:pPr>
              <w:jc w:val="center"/>
              <w:rPr>
                <w:ins w:id="748" w:author="Klaus Quelhas" w:date="2017-11-16T20:25:00Z"/>
                <w:sz w:val="24"/>
                <w:szCs w:val="24"/>
              </w:rPr>
            </w:pPr>
            <w:proofErr w:type="spellStart"/>
            <w:ins w:id="749" w:author="Klaus Quelhas" w:date="2017-11-16T20:28:00Z">
              <w:r>
                <w:rPr>
                  <w:sz w:val="24"/>
                  <w:szCs w:val="24"/>
                </w:rPr>
                <w:t>Presença</w:t>
              </w:r>
            </w:ins>
            <w:proofErr w:type="spellEnd"/>
          </w:p>
        </w:tc>
        <w:tc>
          <w:tcPr>
            <w:tcW w:w="3156" w:type="dxa"/>
          </w:tcPr>
          <w:p w14:paraId="72AACF95" w14:textId="77777777" w:rsidR="000B3DFE" w:rsidRDefault="000B3DFE" w:rsidP="000B3DFE">
            <w:pPr>
              <w:jc w:val="center"/>
              <w:rPr>
                <w:ins w:id="750" w:author="Klaus Quelhas" w:date="2017-11-16T20:25:00Z"/>
                <w:sz w:val="24"/>
                <w:szCs w:val="24"/>
              </w:rPr>
            </w:pPr>
            <w:proofErr w:type="spellStart"/>
            <w:ins w:id="751" w:author="Klaus Quelhas" w:date="2017-11-16T20:28:00Z">
              <w:r>
                <w:rPr>
                  <w:sz w:val="24"/>
                  <w:szCs w:val="24"/>
                </w:rPr>
                <w:t>Usuário</w:t>
              </w:r>
              <w:proofErr w:type="spellEnd"/>
              <w:r>
                <w:rPr>
                  <w:sz w:val="24"/>
                  <w:szCs w:val="24"/>
                </w:rPr>
                <w:t xml:space="preserve"> </w:t>
              </w:r>
            </w:ins>
            <w:proofErr w:type="spellStart"/>
            <w:ins w:id="752" w:author="Klaus Quelhas" w:date="2017-11-16T20:30:00Z">
              <w:r>
                <w:rPr>
                  <w:sz w:val="24"/>
                  <w:szCs w:val="24"/>
                </w:rPr>
                <w:t>presente</w:t>
              </w:r>
            </w:ins>
            <w:proofErr w:type="spellEnd"/>
          </w:p>
        </w:tc>
        <w:tc>
          <w:tcPr>
            <w:tcW w:w="2069" w:type="dxa"/>
            <w:vMerge/>
            <w:vAlign w:val="center"/>
          </w:tcPr>
          <w:p w14:paraId="1DEA8490" w14:textId="77777777" w:rsidR="000B3DFE" w:rsidRPr="009040BF" w:rsidRDefault="000B3DFE" w:rsidP="000B3DFE">
            <w:pPr>
              <w:jc w:val="center"/>
              <w:rPr>
                <w:ins w:id="753" w:author="Klaus Quelhas" w:date="2017-11-16T20:25:00Z"/>
                <w:sz w:val="24"/>
                <w:szCs w:val="24"/>
              </w:rPr>
            </w:pPr>
          </w:p>
        </w:tc>
      </w:tr>
      <w:tr w:rsidR="000B3DFE" w:rsidRPr="00902DED" w14:paraId="77A50FA4" w14:textId="77777777" w:rsidTr="000B3DFE">
        <w:trPr>
          <w:ins w:id="754" w:author="lucas severiano" w:date="2017-11-16T17:29:00Z"/>
        </w:trPr>
        <w:tc>
          <w:tcPr>
            <w:tcW w:w="1390" w:type="dxa"/>
            <w:vMerge w:val="restart"/>
            <w:vAlign w:val="center"/>
          </w:tcPr>
          <w:p w14:paraId="2A260167" w14:textId="77777777" w:rsidR="000B3DFE" w:rsidRDefault="000B3DFE" w:rsidP="000B3DFE">
            <w:pPr>
              <w:jc w:val="center"/>
              <w:rPr>
                <w:ins w:id="755" w:author="lucas severiano" w:date="2017-11-16T17:29:00Z"/>
              </w:rPr>
            </w:pPr>
            <w:ins w:id="756" w:author="lucas severiano" w:date="2017-11-16T17:29:00Z">
              <w:r>
                <w:t>3</w:t>
              </w:r>
            </w:ins>
          </w:p>
        </w:tc>
        <w:tc>
          <w:tcPr>
            <w:tcW w:w="2628" w:type="dxa"/>
          </w:tcPr>
          <w:p w14:paraId="0F10848B" w14:textId="77777777" w:rsidR="000B3DFE" w:rsidRPr="009040BF" w:rsidRDefault="000B3DFE" w:rsidP="000B3DFE">
            <w:pPr>
              <w:jc w:val="center"/>
              <w:rPr>
                <w:ins w:id="757" w:author="lucas severiano" w:date="2017-11-16T17:29:00Z"/>
                <w:sz w:val="24"/>
                <w:szCs w:val="24"/>
              </w:rPr>
            </w:pPr>
            <w:proofErr w:type="spellStart"/>
            <w:ins w:id="758" w:author="Klaus Quelhas" w:date="2017-11-16T20:28:00Z">
              <w:r>
                <w:rPr>
                  <w:sz w:val="24"/>
                  <w:szCs w:val="24"/>
                </w:rPr>
                <w:t>Identificação</w:t>
              </w:r>
              <w:proofErr w:type="spellEnd"/>
              <w:r>
                <w:rPr>
                  <w:sz w:val="24"/>
                  <w:szCs w:val="24"/>
                </w:rPr>
                <w:t xml:space="preserve"> </w:t>
              </w:r>
              <w:proofErr w:type="gramStart"/>
              <w:r>
                <w:rPr>
                  <w:sz w:val="24"/>
                  <w:szCs w:val="24"/>
                </w:rPr>
                <w:t xml:space="preserve">do  </w:t>
              </w:r>
              <w:proofErr w:type="spellStart"/>
              <w:r>
                <w:rPr>
                  <w:sz w:val="24"/>
                  <w:szCs w:val="24"/>
                </w:rPr>
                <w:t>usuário</w:t>
              </w:r>
            </w:ins>
            <w:proofErr w:type="spellEnd"/>
            <w:proofErr w:type="gramEnd"/>
            <w:ins w:id="759" w:author="lucas severiano" w:date="2017-11-16T17:31:00Z">
              <w:del w:id="760" w:author="Klaus Quelhas" w:date="2017-11-16T20:28:00Z">
                <w:r w:rsidDel="00DA6178">
                  <w:rPr>
                    <w:sz w:val="24"/>
                    <w:szCs w:val="24"/>
                  </w:rPr>
                  <w:delText>Identificação do  usuário</w:delText>
                </w:r>
              </w:del>
            </w:ins>
          </w:p>
        </w:tc>
        <w:tc>
          <w:tcPr>
            <w:tcW w:w="3156" w:type="dxa"/>
          </w:tcPr>
          <w:p w14:paraId="07B97DD9" w14:textId="77777777" w:rsidR="000B3DFE" w:rsidRDefault="000B3DFE" w:rsidP="000B3DFE">
            <w:pPr>
              <w:jc w:val="center"/>
              <w:rPr>
                <w:ins w:id="761" w:author="lucas severiano" w:date="2017-11-16T17:29:00Z"/>
                <w:sz w:val="24"/>
                <w:szCs w:val="24"/>
              </w:rPr>
            </w:pPr>
            <w:proofErr w:type="spellStart"/>
            <w:ins w:id="762" w:author="Klaus Quelhas" w:date="2017-11-16T20:28:00Z">
              <w:r>
                <w:rPr>
                  <w:sz w:val="24"/>
                  <w:szCs w:val="24"/>
                </w:rPr>
                <w:t>Identificação</w:t>
              </w:r>
              <w:proofErr w:type="spellEnd"/>
              <w:r>
                <w:rPr>
                  <w:sz w:val="24"/>
                  <w:szCs w:val="24"/>
                </w:rPr>
                <w:t xml:space="preserve"> </w:t>
              </w:r>
              <w:proofErr w:type="spellStart"/>
              <w:r>
                <w:rPr>
                  <w:sz w:val="24"/>
                  <w:szCs w:val="24"/>
                </w:rPr>
                <w:t>válida</w:t>
              </w:r>
            </w:ins>
            <w:proofErr w:type="spellEnd"/>
            <w:ins w:id="763" w:author="lucas severiano" w:date="2017-11-16T17:32:00Z">
              <w:del w:id="764" w:author="Klaus Quelhas" w:date="2017-11-16T20:28:00Z">
                <w:r w:rsidDel="00DA6178">
                  <w:rPr>
                    <w:sz w:val="24"/>
                    <w:szCs w:val="24"/>
                  </w:rPr>
                  <w:delText>Identificação válida</w:delText>
                </w:r>
              </w:del>
            </w:ins>
          </w:p>
        </w:tc>
        <w:tc>
          <w:tcPr>
            <w:tcW w:w="2069" w:type="dxa"/>
            <w:vMerge w:val="restart"/>
            <w:vAlign w:val="center"/>
          </w:tcPr>
          <w:p w14:paraId="721DADE5" w14:textId="77777777" w:rsidR="000B3DFE" w:rsidRPr="00902DED" w:rsidRDefault="000B3DFE" w:rsidP="000B3DFE">
            <w:pPr>
              <w:jc w:val="center"/>
              <w:rPr>
                <w:ins w:id="765" w:author="lucas severiano" w:date="2017-11-16T17:29:00Z"/>
                <w:sz w:val="24"/>
                <w:szCs w:val="24"/>
                <w:lang w:val="pt-BR"/>
                <w:rPrChange w:id="766" w:author="Klaus Quelhas" w:date="2017-11-16T20:18:00Z">
                  <w:rPr>
                    <w:ins w:id="767" w:author="lucas severiano" w:date="2017-11-16T17:29:00Z"/>
                    <w:sz w:val="24"/>
                    <w:szCs w:val="24"/>
                  </w:rPr>
                </w:rPrChange>
              </w:rPr>
            </w:pPr>
            <w:ins w:id="768" w:author="lucas severiano" w:date="2017-11-16T17:32:00Z">
              <w:r w:rsidRPr="00902DED">
                <w:rPr>
                  <w:sz w:val="24"/>
                  <w:szCs w:val="24"/>
                  <w:lang w:val="pt-BR"/>
                  <w:rPrChange w:id="769" w:author="Klaus Quelhas" w:date="2017-11-16T20:18:00Z">
                    <w:rPr>
                      <w:sz w:val="24"/>
                      <w:szCs w:val="24"/>
                    </w:rPr>
                  </w:rPrChange>
                </w:rPr>
                <w:t>Saída de usuário não registrada</w:t>
              </w:r>
            </w:ins>
          </w:p>
        </w:tc>
      </w:tr>
      <w:tr w:rsidR="000B3DFE" w:rsidRPr="003B2A91" w14:paraId="7BFF11D9" w14:textId="77777777" w:rsidTr="000B3DFE">
        <w:trPr>
          <w:ins w:id="770" w:author="lucas severiano" w:date="2017-11-16T17:29:00Z"/>
        </w:trPr>
        <w:tc>
          <w:tcPr>
            <w:tcW w:w="1390" w:type="dxa"/>
            <w:vMerge/>
            <w:vAlign w:val="center"/>
          </w:tcPr>
          <w:p w14:paraId="125604B0" w14:textId="77777777" w:rsidR="000B3DFE" w:rsidRPr="00902DED" w:rsidRDefault="000B3DFE" w:rsidP="000B3DFE">
            <w:pPr>
              <w:jc w:val="center"/>
              <w:rPr>
                <w:ins w:id="771" w:author="lucas severiano" w:date="2017-11-16T17:29:00Z"/>
                <w:lang w:val="pt-BR"/>
                <w:rPrChange w:id="772" w:author="Klaus Quelhas" w:date="2017-11-16T20:18:00Z">
                  <w:rPr>
                    <w:ins w:id="773" w:author="lucas severiano" w:date="2017-11-16T17:29:00Z"/>
                  </w:rPr>
                </w:rPrChange>
              </w:rPr>
            </w:pPr>
          </w:p>
        </w:tc>
        <w:tc>
          <w:tcPr>
            <w:tcW w:w="2628" w:type="dxa"/>
          </w:tcPr>
          <w:p w14:paraId="08FE7C07" w14:textId="77777777" w:rsidR="000B3DFE" w:rsidRPr="009040BF" w:rsidRDefault="000B3DFE" w:rsidP="000B3DFE">
            <w:pPr>
              <w:jc w:val="center"/>
              <w:rPr>
                <w:ins w:id="774" w:author="lucas severiano" w:date="2017-11-16T17:29:00Z"/>
                <w:sz w:val="24"/>
                <w:szCs w:val="24"/>
              </w:rPr>
            </w:pPr>
            <w:proofErr w:type="spellStart"/>
            <w:ins w:id="775" w:author="Klaus Quelhas" w:date="2017-11-16T20:28:00Z">
              <w:r>
                <w:rPr>
                  <w:sz w:val="24"/>
                  <w:szCs w:val="24"/>
                </w:rPr>
                <w:t>Confirmação</w:t>
              </w:r>
              <w:proofErr w:type="spellEnd"/>
              <w:r>
                <w:rPr>
                  <w:sz w:val="24"/>
                  <w:szCs w:val="24"/>
                </w:rPr>
                <w:t xml:space="preserve"> de entrada</w:t>
              </w:r>
            </w:ins>
            <w:ins w:id="776" w:author="lucas severiano" w:date="2017-11-16T17:31:00Z">
              <w:del w:id="777" w:author="Klaus Quelhas" w:date="2017-11-16T20:28:00Z">
                <w:r w:rsidDel="00DA6178">
                  <w:rPr>
                    <w:sz w:val="24"/>
                    <w:szCs w:val="24"/>
                  </w:rPr>
                  <w:delText>Localização</w:delText>
                </w:r>
              </w:del>
            </w:ins>
          </w:p>
        </w:tc>
        <w:tc>
          <w:tcPr>
            <w:tcW w:w="3156" w:type="dxa"/>
          </w:tcPr>
          <w:p w14:paraId="25E8D2D7" w14:textId="77777777" w:rsidR="000B3DFE" w:rsidRDefault="000B3DFE" w:rsidP="000B3DFE">
            <w:pPr>
              <w:jc w:val="center"/>
              <w:rPr>
                <w:ins w:id="778" w:author="lucas severiano" w:date="2017-11-16T17:29:00Z"/>
                <w:sz w:val="24"/>
                <w:szCs w:val="24"/>
              </w:rPr>
            </w:pPr>
            <w:ins w:id="779" w:author="Klaus Quelhas" w:date="2017-11-16T20:28:00Z">
              <w:r>
                <w:rPr>
                  <w:sz w:val="24"/>
                  <w:szCs w:val="24"/>
                </w:rPr>
                <w:t xml:space="preserve">Entrada </w:t>
              </w:r>
            </w:ins>
            <w:proofErr w:type="spellStart"/>
            <w:ins w:id="780" w:author="Klaus Quelhas" w:date="2017-11-16T20:30:00Z">
              <w:r>
                <w:rPr>
                  <w:sz w:val="24"/>
                  <w:szCs w:val="24"/>
                </w:rPr>
                <w:t>não</w:t>
              </w:r>
              <w:proofErr w:type="spellEnd"/>
              <w:r>
                <w:rPr>
                  <w:sz w:val="24"/>
                  <w:szCs w:val="24"/>
                </w:rPr>
                <w:t xml:space="preserve"> </w:t>
              </w:r>
            </w:ins>
            <w:proofErr w:type="spellStart"/>
            <w:ins w:id="781" w:author="Klaus Quelhas" w:date="2017-11-16T20:28:00Z">
              <w:r>
                <w:rPr>
                  <w:sz w:val="24"/>
                  <w:szCs w:val="24"/>
                </w:rPr>
                <w:t>confirmada</w:t>
              </w:r>
            </w:ins>
            <w:proofErr w:type="spellEnd"/>
            <w:ins w:id="782" w:author="lucas severiano" w:date="2017-11-16T17:32:00Z">
              <w:del w:id="783" w:author="Klaus Quelhas" w:date="2017-11-16T20:28:00Z">
                <w:r w:rsidDel="00DA6178">
                  <w:rPr>
                    <w:sz w:val="24"/>
                    <w:szCs w:val="24"/>
                  </w:rPr>
                  <w:delText xml:space="preserve">Localização </w:delText>
                </w:r>
              </w:del>
            </w:ins>
            <w:ins w:id="784" w:author="lucas severiano" w:date="2017-11-16T17:33:00Z">
              <w:del w:id="785" w:author="Klaus Quelhas" w:date="2017-11-16T20:28:00Z">
                <w:r w:rsidDel="00DA6178">
                  <w:rPr>
                    <w:sz w:val="24"/>
                    <w:szCs w:val="24"/>
                  </w:rPr>
                  <w:delText>in</w:delText>
                </w:r>
              </w:del>
            </w:ins>
            <w:ins w:id="786" w:author="lucas severiano" w:date="2017-11-16T17:32:00Z">
              <w:del w:id="787" w:author="Klaus Quelhas" w:date="2017-11-16T20:28:00Z">
                <w:r w:rsidDel="00DA6178">
                  <w:rPr>
                    <w:sz w:val="24"/>
                    <w:szCs w:val="24"/>
                  </w:rPr>
                  <w:delText>válida</w:delText>
                </w:r>
              </w:del>
            </w:ins>
          </w:p>
        </w:tc>
        <w:tc>
          <w:tcPr>
            <w:tcW w:w="2069" w:type="dxa"/>
            <w:vMerge/>
            <w:vAlign w:val="center"/>
          </w:tcPr>
          <w:p w14:paraId="6FED41B8" w14:textId="77777777" w:rsidR="000B3DFE" w:rsidRPr="003B2A91" w:rsidRDefault="000B3DFE" w:rsidP="000B3DFE">
            <w:pPr>
              <w:jc w:val="center"/>
              <w:rPr>
                <w:ins w:id="788" w:author="lucas severiano" w:date="2017-11-16T17:29:00Z"/>
                <w:sz w:val="24"/>
                <w:szCs w:val="24"/>
              </w:rPr>
            </w:pPr>
          </w:p>
        </w:tc>
      </w:tr>
      <w:tr w:rsidR="000B3DFE" w:rsidRPr="003B2A91" w14:paraId="4E5D3D05" w14:textId="77777777" w:rsidTr="000B3DFE">
        <w:trPr>
          <w:ins w:id="789" w:author="Klaus Quelhas" w:date="2017-11-16T20:25:00Z"/>
        </w:trPr>
        <w:tc>
          <w:tcPr>
            <w:tcW w:w="1390" w:type="dxa"/>
            <w:vMerge/>
            <w:vAlign w:val="center"/>
          </w:tcPr>
          <w:p w14:paraId="035CA227" w14:textId="77777777" w:rsidR="000B3DFE" w:rsidRPr="00902DED" w:rsidRDefault="000B3DFE" w:rsidP="000B3DFE">
            <w:pPr>
              <w:jc w:val="center"/>
              <w:rPr>
                <w:ins w:id="790" w:author="Klaus Quelhas" w:date="2017-11-16T20:25:00Z"/>
                <w:lang w:val="pt-BR"/>
                <w:rPrChange w:id="791" w:author="Klaus Quelhas" w:date="2017-11-16T20:18:00Z">
                  <w:rPr>
                    <w:ins w:id="792" w:author="Klaus Quelhas" w:date="2017-11-16T20:25:00Z"/>
                    <w:lang w:val="pt-BR"/>
                  </w:rPr>
                </w:rPrChange>
              </w:rPr>
            </w:pPr>
          </w:p>
        </w:tc>
        <w:tc>
          <w:tcPr>
            <w:tcW w:w="2628" w:type="dxa"/>
          </w:tcPr>
          <w:p w14:paraId="13C57070" w14:textId="77777777" w:rsidR="000B3DFE" w:rsidRDefault="000B3DFE" w:rsidP="000B3DFE">
            <w:pPr>
              <w:jc w:val="center"/>
              <w:rPr>
                <w:ins w:id="793" w:author="Klaus Quelhas" w:date="2017-11-16T20:25:00Z"/>
                <w:sz w:val="24"/>
                <w:szCs w:val="24"/>
              </w:rPr>
            </w:pPr>
            <w:proofErr w:type="spellStart"/>
            <w:ins w:id="794" w:author="Klaus Quelhas" w:date="2017-11-16T20:28:00Z">
              <w:r>
                <w:rPr>
                  <w:sz w:val="24"/>
                  <w:szCs w:val="24"/>
                </w:rPr>
                <w:t>Presença</w:t>
              </w:r>
            </w:ins>
            <w:proofErr w:type="spellEnd"/>
          </w:p>
        </w:tc>
        <w:tc>
          <w:tcPr>
            <w:tcW w:w="3156" w:type="dxa"/>
          </w:tcPr>
          <w:p w14:paraId="187729FE" w14:textId="77777777" w:rsidR="000B3DFE" w:rsidRDefault="000B3DFE" w:rsidP="000B3DFE">
            <w:pPr>
              <w:jc w:val="center"/>
              <w:rPr>
                <w:ins w:id="795" w:author="Klaus Quelhas" w:date="2017-11-16T20:25:00Z"/>
                <w:sz w:val="24"/>
                <w:szCs w:val="24"/>
              </w:rPr>
            </w:pPr>
            <w:proofErr w:type="spellStart"/>
            <w:ins w:id="796" w:author="Klaus Quelhas" w:date="2017-11-16T20:28:00Z">
              <w:r>
                <w:rPr>
                  <w:sz w:val="24"/>
                  <w:szCs w:val="24"/>
                </w:rPr>
                <w:t>Usuário</w:t>
              </w:r>
              <w:proofErr w:type="spellEnd"/>
              <w:r>
                <w:rPr>
                  <w:sz w:val="24"/>
                  <w:szCs w:val="24"/>
                </w:rPr>
                <w:t xml:space="preserve"> </w:t>
              </w:r>
              <w:proofErr w:type="spellStart"/>
              <w:r>
                <w:rPr>
                  <w:sz w:val="24"/>
                  <w:szCs w:val="24"/>
                </w:rPr>
                <w:t>ausente</w:t>
              </w:r>
            </w:ins>
            <w:proofErr w:type="spellEnd"/>
          </w:p>
        </w:tc>
        <w:tc>
          <w:tcPr>
            <w:tcW w:w="2069" w:type="dxa"/>
            <w:vMerge/>
            <w:vAlign w:val="center"/>
          </w:tcPr>
          <w:p w14:paraId="2E92BCAE" w14:textId="77777777" w:rsidR="000B3DFE" w:rsidRPr="003B2A91" w:rsidRDefault="000B3DFE" w:rsidP="000B3DFE">
            <w:pPr>
              <w:jc w:val="center"/>
              <w:rPr>
                <w:ins w:id="797" w:author="Klaus Quelhas" w:date="2017-11-16T20:25:00Z"/>
                <w:sz w:val="24"/>
                <w:szCs w:val="24"/>
              </w:rPr>
            </w:pPr>
          </w:p>
        </w:tc>
      </w:tr>
      <w:tr w:rsidR="000B3DFE" w:rsidRPr="000B3DFE" w14:paraId="70912C15" w14:textId="77777777" w:rsidTr="000B3DFE">
        <w:trPr>
          <w:ins w:id="798" w:author="lucas severiano" w:date="2017-11-16T17:29:00Z"/>
        </w:trPr>
        <w:tc>
          <w:tcPr>
            <w:tcW w:w="1390" w:type="dxa"/>
            <w:vMerge w:val="restart"/>
          </w:tcPr>
          <w:p w14:paraId="69FAD28A" w14:textId="77777777" w:rsidR="000B3DFE" w:rsidRDefault="000B3DFE" w:rsidP="000B3DFE">
            <w:pPr>
              <w:jc w:val="center"/>
              <w:rPr>
                <w:ins w:id="799" w:author="lucas severiano" w:date="2017-11-16T17:29:00Z"/>
              </w:rPr>
            </w:pPr>
            <w:ins w:id="800" w:author="lucas severiano" w:date="2017-11-16T17:29:00Z">
              <w:r>
                <w:t>4</w:t>
              </w:r>
            </w:ins>
          </w:p>
        </w:tc>
        <w:tc>
          <w:tcPr>
            <w:tcW w:w="2628" w:type="dxa"/>
          </w:tcPr>
          <w:p w14:paraId="566BDD49" w14:textId="77777777" w:rsidR="000B3DFE" w:rsidRPr="009040BF" w:rsidRDefault="000B3DFE" w:rsidP="000B3DFE">
            <w:pPr>
              <w:jc w:val="center"/>
              <w:rPr>
                <w:ins w:id="801" w:author="lucas severiano" w:date="2017-11-16T17:29:00Z"/>
                <w:sz w:val="24"/>
                <w:szCs w:val="24"/>
              </w:rPr>
            </w:pPr>
            <w:proofErr w:type="spellStart"/>
            <w:ins w:id="802" w:author="Klaus Quelhas" w:date="2017-11-16T20:28:00Z">
              <w:r>
                <w:rPr>
                  <w:sz w:val="24"/>
                  <w:szCs w:val="24"/>
                </w:rPr>
                <w:t>Identificação</w:t>
              </w:r>
              <w:proofErr w:type="spellEnd"/>
              <w:r>
                <w:rPr>
                  <w:sz w:val="24"/>
                  <w:szCs w:val="24"/>
                </w:rPr>
                <w:t xml:space="preserve"> </w:t>
              </w:r>
              <w:proofErr w:type="gramStart"/>
              <w:r>
                <w:rPr>
                  <w:sz w:val="24"/>
                  <w:szCs w:val="24"/>
                </w:rPr>
                <w:t xml:space="preserve">do  </w:t>
              </w:r>
              <w:proofErr w:type="spellStart"/>
              <w:r>
                <w:rPr>
                  <w:sz w:val="24"/>
                  <w:szCs w:val="24"/>
                </w:rPr>
                <w:t>usuário</w:t>
              </w:r>
            </w:ins>
            <w:proofErr w:type="spellEnd"/>
            <w:proofErr w:type="gramEnd"/>
            <w:ins w:id="803" w:author="lucas severiano" w:date="2017-11-16T17:31:00Z">
              <w:del w:id="804" w:author="Klaus Quelhas" w:date="2017-11-16T20:28:00Z">
                <w:r w:rsidDel="002A6F8B">
                  <w:rPr>
                    <w:sz w:val="24"/>
                    <w:szCs w:val="24"/>
                  </w:rPr>
                  <w:delText>Identificação do  usuário</w:delText>
                </w:r>
              </w:del>
            </w:ins>
          </w:p>
        </w:tc>
        <w:tc>
          <w:tcPr>
            <w:tcW w:w="3156" w:type="dxa"/>
          </w:tcPr>
          <w:p w14:paraId="03151B9B" w14:textId="77777777" w:rsidR="000B3DFE" w:rsidRDefault="000B3DFE" w:rsidP="000B3DFE">
            <w:pPr>
              <w:jc w:val="center"/>
              <w:rPr>
                <w:ins w:id="805" w:author="lucas severiano" w:date="2017-11-16T17:29:00Z"/>
                <w:sz w:val="24"/>
                <w:szCs w:val="24"/>
              </w:rPr>
            </w:pPr>
            <w:proofErr w:type="spellStart"/>
            <w:ins w:id="806" w:author="Klaus Quelhas" w:date="2017-11-16T20:28:00Z">
              <w:r>
                <w:rPr>
                  <w:sz w:val="24"/>
                  <w:szCs w:val="24"/>
                </w:rPr>
                <w:t>Identificação</w:t>
              </w:r>
              <w:proofErr w:type="spellEnd"/>
              <w:r>
                <w:rPr>
                  <w:sz w:val="24"/>
                  <w:szCs w:val="24"/>
                </w:rPr>
                <w:t xml:space="preserve"> </w:t>
              </w:r>
            </w:ins>
            <w:proofErr w:type="spellStart"/>
            <w:ins w:id="807" w:author="Klaus Quelhas" w:date="2017-11-16T20:32:00Z">
              <w:r>
                <w:rPr>
                  <w:sz w:val="24"/>
                  <w:szCs w:val="24"/>
                </w:rPr>
                <w:t>in</w:t>
              </w:r>
            </w:ins>
            <w:ins w:id="808" w:author="Klaus Quelhas" w:date="2017-11-16T20:28:00Z">
              <w:r>
                <w:rPr>
                  <w:sz w:val="24"/>
                  <w:szCs w:val="24"/>
                </w:rPr>
                <w:t>válida</w:t>
              </w:r>
            </w:ins>
            <w:proofErr w:type="spellEnd"/>
            <w:ins w:id="809" w:author="lucas severiano" w:date="2017-11-16T17:33:00Z">
              <w:del w:id="810" w:author="Klaus Quelhas" w:date="2017-11-16T20:28:00Z">
                <w:r w:rsidDel="002A6F8B">
                  <w:rPr>
                    <w:sz w:val="24"/>
                    <w:szCs w:val="24"/>
                  </w:rPr>
                  <w:delText>Identificação inválida</w:delText>
                </w:r>
              </w:del>
            </w:ins>
          </w:p>
        </w:tc>
        <w:tc>
          <w:tcPr>
            <w:tcW w:w="2069" w:type="dxa"/>
            <w:vMerge w:val="restart"/>
          </w:tcPr>
          <w:p w14:paraId="5BD0B3DE" w14:textId="77777777" w:rsidR="000B3DFE" w:rsidRPr="000B3DFE" w:rsidRDefault="000B3DFE" w:rsidP="000B3DFE">
            <w:pPr>
              <w:jc w:val="center"/>
              <w:rPr>
                <w:ins w:id="811" w:author="lucas severiano" w:date="2017-11-16T17:29:00Z"/>
                <w:sz w:val="24"/>
                <w:szCs w:val="24"/>
                <w:lang w:val="pt-BR"/>
                <w:rPrChange w:id="812" w:author="Klaus Quelhas" w:date="2017-11-16T20:28:00Z">
                  <w:rPr>
                    <w:ins w:id="813" w:author="lucas severiano" w:date="2017-11-16T17:29:00Z"/>
                    <w:sz w:val="24"/>
                    <w:szCs w:val="24"/>
                  </w:rPr>
                </w:rPrChange>
              </w:rPr>
            </w:pPr>
            <w:ins w:id="814" w:author="Klaus Quelhas" w:date="2017-11-16T20:28:00Z">
              <w:r w:rsidRPr="0066673A">
                <w:rPr>
                  <w:sz w:val="24"/>
                  <w:szCs w:val="24"/>
                  <w:lang w:val="pt-BR"/>
                </w:rPr>
                <w:t>Saída de usuário não registrada</w:t>
              </w:r>
            </w:ins>
            <w:ins w:id="815" w:author="lucas severiano" w:date="2017-11-16T17:29:00Z">
              <w:del w:id="816" w:author="Klaus Quelhas" w:date="2017-11-16T20:28:00Z">
                <w:r w:rsidRPr="000B3DFE" w:rsidDel="000B3DFE">
                  <w:rPr>
                    <w:sz w:val="24"/>
                    <w:szCs w:val="24"/>
                    <w:lang w:val="pt-BR"/>
                    <w:rPrChange w:id="817" w:author="Klaus Quelhas" w:date="2017-11-16T20:28:00Z">
                      <w:rPr>
                        <w:sz w:val="24"/>
                        <w:szCs w:val="24"/>
                      </w:rPr>
                    </w:rPrChange>
                  </w:rPr>
                  <w:delText>Endereço não alterado</w:delText>
                </w:r>
              </w:del>
            </w:ins>
          </w:p>
        </w:tc>
      </w:tr>
      <w:tr w:rsidR="000B3DFE" w:rsidRPr="003B2A91" w14:paraId="3C8F0BFB" w14:textId="77777777" w:rsidTr="000B3DFE">
        <w:trPr>
          <w:ins w:id="818" w:author="lucas severiano" w:date="2017-11-16T17:31:00Z"/>
        </w:trPr>
        <w:tc>
          <w:tcPr>
            <w:tcW w:w="1390" w:type="dxa"/>
            <w:vMerge/>
          </w:tcPr>
          <w:p w14:paraId="0C5509B5" w14:textId="77777777" w:rsidR="000B3DFE" w:rsidRPr="000B3DFE" w:rsidRDefault="000B3DFE" w:rsidP="000B3DFE">
            <w:pPr>
              <w:jc w:val="center"/>
              <w:rPr>
                <w:ins w:id="819" w:author="lucas severiano" w:date="2017-11-16T17:31:00Z"/>
                <w:lang w:val="pt-BR"/>
                <w:rPrChange w:id="820" w:author="Klaus Quelhas" w:date="2017-11-16T20:28:00Z">
                  <w:rPr>
                    <w:ins w:id="821" w:author="lucas severiano" w:date="2017-11-16T17:31:00Z"/>
                  </w:rPr>
                </w:rPrChange>
              </w:rPr>
            </w:pPr>
          </w:p>
        </w:tc>
        <w:tc>
          <w:tcPr>
            <w:tcW w:w="2628" w:type="dxa"/>
          </w:tcPr>
          <w:p w14:paraId="356223C5" w14:textId="77777777" w:rsidR="000B3DFE" w:rsidRDefault="000B3DFE" w:rsidP="000B3DFE">
            <w:pPr>
              <w:jc w:val="center"/>
              <w:rPr>
                <w:ins w:id="822" w:author="lucas severiano" w:date="2017-11-16T17:31:00Z"/>
                <w:sz w:val="24"/>
                <w:szCs w:val="24"/>
              </w:rPr>
            </w:pPr>
            <w:proofErr w:type="spellStart"/>
            <w:ins w:id="823" w:author="Klaus Quelhas" w:date="2017-11-16T20:28:00Z">
              <w:r>
                <w:rPr>
                  <w:sz w:val="24"/>
                  <w:szCs w:val="24"/>
                </w:rPr>
                <w:t>Confirmação</w:t>
              </w:r>
              <w:proofErr w:type="spellEnd"/>
              <w:r>
                <w:rPr>
                  <w:sz w:val="24"/>
                  <w:szCs w:val="24"/>
                </w:rPr>
                <w:t xml:space="preserve"> de entrada</w:t>
              </w:r>
            </w:ins>
            <w:ins w:id="824" w:author="lucas severiano" w:date="2017-11-16T17:31:00Z">
              <w:del w:id="825" w:author="Klaus Quelhas" w:date="2017-11-16T20:28:00Z">
                <w:r w:rsidDel="002A6F8B">
                  <w:rPr>
                    <w:sz w:val="24"/>
                    <w:szCs w:val="24"/>
                  </w:rPr>
                  <w:delText>Localização</w:delText>
                </w:r>
              </w:del>
            </w:ins>
          </w:p>
        </w:tc>
        <w:tc>
          <w:tcPr>
            <w:tcW w:w="3156" w:type="dxa"/>
          </w:tcPr>
          <w:p w14:paraId="11030D31" w14:textId="77777777" w:rsidR="000B3DFE" w:rsidRDefault="000B3DFE" w:rsidP="000B3DFE">
            <w:pPr>
              <w:jc w:val="center"/>
              <w:rPr>
                <w:ins w:id="826" w:author="lucas severiano" w:date="2017-11-16T17:31:00Z"/>
                <w:sz w:val="24"/>
                <w:szCs w:val="24"/>
              </w:rPr>
            </w:pPr>
            <w:ins w:id="827" w:author="Klaus Quelhas" w:date="2017-11-16T20:28:00Z">
              <w:r>
                <w:rPr>
                  <w:sz w:val="24"/>
                  <w:szCs w:val="24"/>
                </w:rPr>
                <w:t xml:space="preserve">Entrada </w:t>
              </w:r>
            </w:ins>
            <w:proofErr w:type="spellStart"/>
            <w:ins w:id="828" w:author="Klaus Quelhas" w:date="2017-11-16T20:32:00Z">
              <w:r>
                <w:rPr>
                  <w:sz w:val="24"/>
                  <w:szCs w:val="24"/>
                </w:rPr>
                <w:t>não</w:t>
              </w:r>
              <w:proofErr w:type="spellEnd"/>
              <w:r>
                <w:rPr>
                  <w:sz w:val="24"/>
                  <w:szCs w:val="24"/>
                </w:rPr>
                <w:t xml:space="preserve"> </w:t>
              </w:r>
            </w:ins>
            <w:proofErr w:type="spellStart"/>
            <w:ins w:id="829" w:author="Klaus Quelhas" w:date="2017-11-16T20:28:00Z">
              <w:r>
                <w:rPr>
                  <w:sz w:val="24"/>
                  <w:szCs w:val="24"/>
                </w:rPr>
                <w:t>confirmada</w:t>
              </w:r>
            </w:ins>
            <w:proofErr w:type="spellEnd"/>
            <w:ins w:id="830" w:author="lucas severiano" w:date="2017-11-16T17:33:00Z">
              <w:del w:id="831" w:author="Klaus Quelhas" w:date="2017-11-16T20:28:00Z">
                <w:r w:rsidDel="002A6F8B">
                  <w:rPr>
                    <w:sz w:val="24"/>
                    <w:szCs w:val="24"/>
                  </w:rPr>
                  <w:delText>Localização inválida</w:delText>
                </w:r>
              </w:del>
            </w:ins>
          </w:p>
        </w:tc>
        <w:tc>
          <w:tcPr>
            <w:tcW w:w="2069" w:type="dxa"/>
            <w:vMerge/>
          </w:tcPr>
          <w:p w14:paraId="3D1DD55C" w14:textId="77777777" w:rsidR="000B3DFE" w:rsidRDefault="000B3DFE" w:rsidP="000B3DFE">
            <w:pPr>
              <w:jc w:val="center"/>
              <w:rPr>
                <w:ins w:id="832" w:author="lucas severiano" w:date="2017-11-16T17:31:00Z"/>
                <w:sz w:val="24"/>
                <w:szCs w:val="24"/>
              </w:rPr>
            </w:pPr>
          </w:p>
        </w:tc>
        <w:bookmarkStart w:id="833" w:name="_GoBack"/>
        <w:bookmarkEnd w:id="833"/>
      </w:tr>
      <w:tr w:rsidR="000B3DFE" w:rsidRPr="003B2A91" w14:paraId="7E930664" w14:textId="77777777" w:rsidTr="000B3DFE">
        <w:trPr>
          <w:ins w:id="834" w:author="Klaus Quelhas" w:date="2017-11-16T20:26:00Z"/>
        </w:trPr>
        <w:tc>
          <w:tcPr>
            <w:tcW w:w="1390" w:type="dxa"/>
            <w:vMerge/>
          </w:tcPr>
          <w:p w14:paraId="56CB62B1" w14:textId="77777777" w:rsidR="000B3DFE" w:rsidRDefault="000B3DFE" w:rsidP="000B3DFE">
            <w:pPr>
              <w:jc w:val="center"/>
              <w:rPr>
                <w:ins w:id="835" w:author="Klaus Quelhas" w:date="2017-11-16T20:26:00Z"/>
              </w:rPr>
            </w:pPr>
          </w:p>
        </w:tc>
        <w:tc>
          <w:tcPr>
            <w:tcW w:w="2628" w:type="dxa"/>
          </w:tcPr>
          <w:p w14:paraId="5395F737" w14:textId="77777777" w:rsidR="000B3DFE" w:rsidRDefault="000B3DFE" w:rsidP="000B3DFE">
            <w:pPr>
              <w:jc w:val="center"/>
              <w:rPr>
                <w:ins w:id="836" w:author="Klaus Quelhas" w:date="2017-11-16T20:26:00Z"/>
                <w:sz w:val="24"/>
                <w:szCs w:val="24"/>
              </w:rPr>
            </w:pPr>
            <w:proofErr w:type="spellStart"/>
            <w:ins w:id="837" w:author="Klaus Quelhas" w:date="2017-11-16T20:28:00Z">
              <w:r>
                <w:rPr>
                  <w:sz w:val="24"/>
                  <w:szCs w:val="24"/>
                </w:rPr>
                <w:t>Presença</w:t>
              </w:r>
            </w:ins>
            <w:proofErr w:type="spellEnd"/>
          </w:p>
        </w:tc>
        <w:tc>
          <w:tcPr>
            <w:tcW w:w="3156" w:type="dxa"/>
          </w:tcPr>
          <w:p w14:paraId="3B39EDCB" w14:textId="77777777" w:rsidR="000B3DFE" w:rsidRDefault="000B3DFE" w:rsidP="000B3DFE">
            <w:pPr>
              <w:jc w:val="center"/>
              <w:rPr>
                <w:ins w:id="838" w:author="Klaus Quelhas" w:date="2017-11-16T20:26:00Z"/>
                <w:sz w:val="24"/>
                <w:szCs w:val="24"/>
              </w:rPr>
            </w:pPr>
            <w:proofErr w:type="spellStart"/>
            <w:ins w:id="839" w:author="Klaus Quelhas" w:date="2017-11-16T20:28:00Z">
              <w:r>
                <w:rPr>
                  <w:sz w:val="24"/>
                  <w:szCs w:val="24"/>
                </w:rPr>
                <w:t>Usuário</w:t>
              </w:r>
              <w:proofErr w:type="spellEnd"/>
              <w:r>
                <w:rPr>
                  <w:sz w:val="24"/>
                  <w:szCs w:val="24"/>
                </w:rPr>
                <w:t xml:space="preserve"> </w:t>
              </w:r>
              <w:proofErr w:type="spellStart"/>
              <w:r>
                <w:rPr>
                  <w:sz w:val="24"/>
                  <w:szCs w:val="24"/>
                </w:rPr>
                <w:t>ausente</w:t>
              </w:r>
            </w:ins>
            <w:proofErr w:type="spellEnd"/>
          </w:p>
        </w:tc>
        <w:tc>
          <w:tcPr>
            <w:tcW w:w="2069" w:type="dxa"/>
            <w:vMerge/>
          </w:tcPr>
          <w:p w14:paraId="38646568" w14:textId="77777777" w:rsidR="000B3DFE" w:rsidRDefault="000B3DFE" w:rsidP="000B3DFE">
            <w:pPr>
              <w:jc w:val="center"/>
              <w:rPr>
                <w:ins w:id="840" w:author="Klaus Quelhas" w:date="2017-11-16T20:26:00Z"/>
                <w:sz w:val="24"/>
                <w:szCs w:val="24"/>
              </w:rPr>
            </w:pPr>
          </w:p>
        </w:tc>
      </w:tr>
    </w:tbl>
    <w:p w14:paraId="696932B2" w14:textId="77777777" w:rsidR="00556AA5" w:rsidRPr="004F6BF3" w:rsidRDefault="00556AA5">
      <w:pPr>
        <w:rPr>
          <w:ins w:id="841" w:author="lucas severiano" w:date="2017-11-16T17:20:00Z"/>
          <w:lang w:val="pt-BR"/>
        </w:rPr>
        <w:pPrChange w:id="842" w:author="lucas severiano" w:date="2017-11-16T17:20:00Z">
          <w:pPr>
            <w:pStyle w:val="Heading4"/>
          </w:pPr>
        </w:pPrChange>
      </w:pPr>
    </w:p>
    <w:p w14:paraId="03CAC6FC" w14:textId="77777777" w:rsidR="00F60900" w:rsidRPr="00F60900" w:rsidRDefault="00F60900" w:rsidP="00F60900">
      <w:pPr>
        <w:pStyle w:val="Heading4"/>
        <w:rPr>
          <w:lang w:val="pt-BR"/>
        </w:rPr>
      </w:pPr>
      <w:r>
        <w:rPr>
          <w:lang w:val="pt-BR"/>
        </w:rPr>
        <w:t>Verificação da presença do usuário</w:t>
      </w:r>
    </w:p>
    <w:p w14:paraId="15406FBE" w14:textId="77777777" w:rsidR="00551EEC" w:rsidRDefault="00DD607C" w:rsidP="00396011">
      <w:pPr>
        <w:pStyle w:val="BodyText"/>
        <w:ind w:left="0"/>
      </w:pPr>
      <w:ins w:id="843" w:author="lucas severiano" w:date="2017-11-16T17:33:00Z">
        <w:r>
          <w:t>Pré-condição: Usuário precisa ter uma confirmação de entrada no laboratório com saída pendente</w:t>
        </w:r>
      </w:ins>
    </w:p>
    <w:p w14:paraId="640B765B" w14:textId="77777777" w:rsidR="00551EEC" w:rsidRDefault="00551EEC" w:rsidP="00396011">
      <w:pPr>
        <w:pStyle w:val="BodyText"/>
        <w:ind w:left="0"/>
        <w:rPr>
          <w:ins w:id="844" w:author="lucas severiano" w:date="2017-11-16T17:34:00Z"/>
        </w:rPr>
      </w:pPr>
    </w:p>
    <w:tbl>
      <w:tblPr>
        <w:tblStyle w:val="TableGrid"/>
        <w:tblW w:w="0" w:type="auto"/>
        <w:tblLook w:val="04A0" w:firstRow="1" w:lastRow="0" w:firstColumn="1" w:lastColumn="0" w:noHBand="0" w:noVBand="1"/>
      </w:tblPr>
      <w:tblGrid>
        <w:gridCol w:w="1525"/>
        <w:gridCol w:w="1800"/>
        <w:gridCol w:w="3497"/>
        <w:gridCol w:w="2195"/>
        <w:tblGridChange w:id="845">
          <w:tblGrid>
            <w:gridCol w:w="1525"/>
            <w:gridCol w:w="1800"/>
            <w:gridCol w:w="3497"/>
            <w:gridCol w:w="2195"/>
          </w:tblGrid>
        </w:tblGridChange>
      </w:tblGrid>
      <w:tr w:rsidR="00A920F2" w:rsidRPr="009040BF" w14:paraId="15ECDBAA" w14:textId="77777777" w:rsidTr="00902DED">
        <w:trPr>
          <w:ins w:id="846" w:author="lucas severiano" w:date="2017-11-16T17:34:00Z"/>
        </w:trPr>
        <w:tc>
          <w:tcPr>
            <w:tcW w:w="1525" w:type="dxa"/>
          </w:tcPr>
          <w:p w14:paraId="26C872F4" w14:textId="77777777" w:rsidR="00A920F2" w:rsidRPr="009040BF" w:rsidRDefault="00A920F2" w:rsidP="00902DED">
            <w:pPr>
              <w:jc w:val="center"/>
              <w:rPr>
                <w:ins w:id="847" w:author="lucas severiano" w:date="2017-11-16T17:34:00Z"/>
                <w:b/>
                <w:sz w:val="24"/>
                <w:szCs w:val="24"/>
              </w:rPr>
            </w:pPr>
            <w:proofErr w:type="spellStart"/>
            <w:ins w:id="848" w:author="lucas severiano" w:date="2017-11-16T17:34:00Z">
              <w:r w:rsidRPr="009040BF">
                <w:rPr>
                  <w:b/>
                  <w:sz w:val="24"/>
                  <w:szCs w:val="24"/>
                </w:rPr>
                <w:t>Caso</w:t>
              </w:r>
              <w:proofErr w:type="spellEnd"/>
              <w:r w:rsidRPr="009040BF">
                <w:rPr>
                  <w:b/>
                  <w:sz w:val="24"/>
                  <w:szCs w:val="24"/>
                </w:rPr>
                <w:t xml:space="preserve"> de teste</w:t>
              </w:r>
            </w:ins>
          </w:p>
        </w:tc>
        <w:tc>
          <w:tcPr>
            <w:tcW w:w="1800" w:type="dxa"/>
          </w:tcPr>
          <w:p w14:paraId="72EEB1B6" w14:textId="77777777" w:rsidR="00A920F2" w:rsidRPr="009040BF" w:rsidRDefault="00A920F2" w:rsidP="00902DED">
            <w:pPr>
              <w:jc w:val="center"/>
              <w:rPr>
                <w:ins w:id="849" w:author="lucas severiano" w:date="2017-11-16T17:34:00Z"/>
                <w:b/>
                <w:sz w:val="24"/>
                <w:szCs w:val="24"/>
              </w:rPr>
            </w:pPr>
            <w:proofErr w:type="spellStart"/>
            <w:ins w:id="850" w:author="lucas severiano" w:date="2017-11-16T17:34:00Z">
              <w:r w:rsidRPr="009040BF">
                <w:rPr>
                  <w:b/>
                  <w:sz w:val="24"/>
                  <w:szCs w:val="24"/>
                </w:rPr>
                <w:t>Parâmetro</w:t>
              </w:r>
              <w:proofErr w:type="spellEnd"/>
            </w:ins>
          </w:p>
        </w:tc>
        <w:tc>
          <w:tcPr>
            <w:tcW w:w="3497" w:type="dxa"/>
          </w:tcPr>
          <w:p w14:paraId="4A24805D" w14:textId="77777777" w:rsidR="00A920F2" w:rsidRPr="009040BF" w:rsidRDefault="00A920F2" w:rsidP="00902DED">
            <w:pPr>
              <w:jc w:val="center"/>
              <w:rPr>
                <w:ins w:id="851" w:author="lucas severiano" w:date="2017-11-16T17:34:00Z"/>
                <w:b/>
                <w:sz w:val="24"/>
                <w:szCs w:val="24"/>
              </w:rPr>
            </w:pPr>
            <w:ins w:id="852" w:author="lucas severiano" w:date="2017-11-16T17:34:00Z">
              <w:r w:rsidRPr="009040BF">
                <w:rPr>
                  <w:b/>
                  <w:sz w:val="24"/>
                  <w:szCs w:val="24"/>
                </w:rPr>
                <w:t>Entrada</w:t>
              </w:r>
            </w:ins>
          </w:p>
        </w:tc>
        <w:tc>
          <w:tcPr>
            <w:tcW w:w="2195" w:type="dxa"/>
          </w:tcPr>
          <w:p w14:paraId="755D4354" w14:textId="77777777" w:rsidR="00A920F2" w:rsidRPr="009040BF" w:rsidRDefault="00A920F2" w:rsidP="00902DED">
            <w:pPr>
              <w:jc w:val="center"/>
              <w:rPr>
                <w:ins w:id="853" w:author="lucas severiano" w:date="2017-11-16T17:34:00Z"/>
                <w:b/>
                <w:sz w:val="24"/>
                <w:szCs w:val="24"/>
              </w:rPr>
            </w:pPr>
            <w:proofErr w:type="spellStart"/>
            <w:ins w:id="854" w:author="lucas severiano" w:date="2017-11-16T17:34:00Z">
              <w:r w:rsidRPr="009040BF">
                <w:rPr>
                  <w:b/>
                  <w:sz w:val="24"/>
                  <w:szCs w:val="24"/>
                </w:rPr>
                <w:t>Resultado</w:t>
              </w:r>
              <w:proofErr w:type="spellEnd"/>
              <w:r w:rsidRPr="009040BF">
                <w:rPr>
                  <w:b/>
                  <w:sz w:val="24"/>
                  <w:szCs w:val="24"/>
                </w:rPr>
                <w:t xml:space="preserve"> </w:t>
              </w:r>
              <w:proofErr w:type="spellStart"/>
              <w:r w:rsidRPr="009040BF">
                <w:rPr>
                  <w:b/>
                  <w:sz w:val="24"/>
                  <w:szCs w:val="24"/>
                </w:rPr>
                <w:t>esperado</w:t>
              </w:r>
              <w:proofErr w:type="spellEnd"/>
            </w:ins>
          </w:p>
        </w:tc>
      </w:tr>
      <w:tr w:rsidR="00A920F2" w:rsidRPr="00902DED" w14:paraId="5853DAA2" w14:textId="77777777" w:rsidTr="00902DED">
        <w:trPr>
          <w:ins w:id="855" w:author="lucas severiano" w:date="2017-11-16T17:34:00Z"/>
        </w:trPr>
        <w:tc>
          <w:tcPr>
            <w:tcW w:w="1525" w:type="dxa"/>
            <w:vMerge w:val="restart"/>
            <w:vAlign w:val="center"/>
          </w:tcPr>
          <w:p w14:paraId="3AB3BCD5" w14:textId="77777777" w:rsidR="00A920F2" w:rsidRPr="009040BF" w:rsidRDefault="00A920F2" w:rsidP="00902DED">
            <w:pPr>
              <w:jc w:val="center"/>
              <w:rPr>
                <w:ins w:id="856" w:author="lucas severiano" w:date="2017-11-16T17:34:00Z"/>
                <w:sz w:val="24"/>
                <w:szCs w:val="24"/>
              </w:rPr>
            </w:pPr>
            <w:ins w:id="857" w:author="lucas severiano" w:date="2017-11-16T17:34:00Z">
              <w:r w:rsidRPr="009040BF">
                <w:rPr>
                  <w:sz w:val="24"/>
                  <w:szCs w:val="24"/>
                </w:rPr>
                <w:t>1</w:t>
              </w:r>
            </w:ins>
          </w:p>
        </w:tc>
        <w:tc>
          <w:tcPr>
            <w:tcW w:w="1800" w:type="dxa"/>
          </w:tcPr>
          <w:p w14:paraId="1C601A70" w14:textId="77777777" w:rsidR="00A920F2" w:rsidRPr="009040BF" w:rsidRDefault="00A920F2" w:rsidP="00902DED">
            <w:pPr>
              <w:jc w:val="center"/>
              <w:rPr>
                <w:ins w:id="858" w:author="lucas severiano" w:date="2017-11-16T17:34:00Z"/>
                <w:sz w:val="24"/>
                <w:szCs w:val="24"/>
              </w:rPr>
            </w:pPr>
            <w:proofErr w:type="spellStart"/>
            <w:ins w:id="859" w:author="lucas severiano" w:date="2017-11-16T17:34:00Z">
              <w:r>
                <w:rPr>
                  <w:sz w:val="24"/>
                  <w:szCs w:val="24"/>
                </w:rPr>
                <w:t>Identificação</w:t>
              </w:r>
              <w:proofErr w:type="spellEnd"/>
              <w:r>
                <w:rPr>
                  <w:sz w:val="24"/>
                  <w:szCs w:val="24"/>
                </w:rPr>
                <w:t xml:space="preserve"> do  </w:t>
              </w:r>
              <w:proofErr w:type="spellStart"/>
              <w:r>
                <w:rPr>
                  <w:sz w:val="24"/>
                  <w:szCs w:val="24"/>
                </w:rPr>
                <w:t>usuário</w:t>
              </w:r>
              <w:proofErr w:type="spellEnd"/>
            </w:ins>
          </w:p>
        </w:tc>
        <w:tc>
          <w:tcPr>
            <w:tcW w:w="3497" w:type="dxa"/>
          </w:tcPr>
          <w:p w14:paraId="2DE2F31C" w14:textId="77777777" w:rsidR="00A920F2" w:rsidRPr="009040BF" w:rsidRDefault="00A920F2" w:rsidP="00902DED">
            <w:pPr>
              <w:jc w:val="center"/>
              <w:rPr>
                <w:ins w:id="860" w:author="lucas severiano" w:date="2017-11-16T17:34:00Z"/>
                <w:sz w:val="24"/>
                <w:szCs w:val="24"/>
              </w:rPr>
            </w:pPr>
            <w:proofErr w:type="spellStart"/>
            <w:ins w:id="861" w:author="lucas severiano" w:date="2017-11-16T17:34:00Z">
              <w:r>
                <w:rPr>
                  <w:sz w:val="24"/>
                  <w:szCs w:val="24"/>
                </w:rPr>
                <w:t>Identificação</w:t>
              </w:r>
              <w:proofErr w:type="spellEnd"/>
              <w:r>
                <w:rPr>
                  <w:sz w:val="24"/>
                  <w:szCs w:val="24"/>
                </w:rPr>
                <w:t xml:space="preserve"> </w:t>
              </w:r>
              <w:proofErr w:type="spellStart"/>
              <w:r>
                <w:rPr>
                  <w:sz w:val="24"/>
                  <w:szCs w:val="24"/>
                </w:rPr>
                <w:t>válida</w:t>
              </w:r>
              <w:proofErr w:type="spellEnd"/>
            </w:ins>
          </w:p>
        </w:tc>
        <w:tc>
          <w:tcPr>
            <w:tcW w:w="2195" w:type="dxa"/>
            <w:vMerge w:val="restart"/>
            <w:vAlign w:val="center"/>
          </w:tcPr>
          <w:p w14:paraId="76954A64" w14:textId="77777777" w:rsidR="00A920F2" w:rsidRPr="00902DED" w:rsidRDefault="00A920F2" w:rsidP="00902DED">
            <w:pPr>
              <w:jc w:val="center"/>
              <w:rPr>
                <w:ins w:id="862" w:author="lucas severiano" w:date="2017-11-16T17:34:00Z"/>
                <w:sz w:val="24"/>
                <w:szCs w:val="24"/>
                <w:lang w:val="pt-BR"/>
                <w:rPrChange w:id="863" w:author="Klaus Quelhas" w:date="2017-11-16T20:18:00Z">
                  <w:rPr>
                    <w:ins w:id="864" w:author="lucas severiano" w:date="2017-11-16T17:34:00Z"/>
                    <w:sz w:val="24"/>
                    <w:szCs w:val="24"/>
                  </w:rPr>
                </w:rPrChange>
              </w:rPr>
            </w:pPr>
            <w:ins w:id="865" w:author="lucas severiano" w:date="2017-11-16T17:36:00Z">
              <w:r w:rsidRPr="00902DED">
                <w:rPr>
                  <w:sz w:val="24"/>
                  <w:szCs w:val="24"/>
                  <w:lang w:val="pt-BR"/>
                  <w:rPrChange w:id="866" w:author="Klaus Quelhas" w:date="2017-11-16T20:18:00Z">
                    <w:rPr>
                      <w:sz w:val="24"/>
                      <w:szCs w:val="24"/>
                    </w:rPr>
                  </w:rPrChange>
                </w:rPr>
                <w:t>Usuário tem sua presença confirmada</w:t>
              </w:r>
            </w:ins>
          </w:p>
        </w:tc>
      </w:tr>
      <w:tr w:rsidR="00A920F2" w:rsidRPr="009040BF" w14:paraId="54B81925" w14:textId="77777777" w:rsidTr="00902DED">
        <w:trPr>
          <w:ins w:id="867" w:author="lucas severiano" w:date="2017-11-16T17:34:00Z"/>
        </w:trPr>
        <w:tc>
          <w:tcPr>
            <w:tcW w:w="1525" w:type="dxa"/>
            <w:vMerge/>
            <w:vAlign w:val="center"/>
          </w:tcPr>
          <w:p w14:paraId="23F75FE1" w14:textId="77777777" w:rsidR="00A920F2" w:rsidRPr="00902DED" w:rsidRDefault="00A920F2" w:rsidP="00902DED">
            <w:pPr>
              <w:jc w:val="center"/>
              <w:rPr>
                <w:ins w:id="868" w:author="lucas severiano" w:date="2017-11-16T17:34:00Z"/>
                <w:sz w:val="24"/>
                <w:szCs w:val="24"/>
                <w:lang w:val="pt-BR"/>
                <w:rPrChange w:id="869" w:author="Klaus Quelhas" w:date="2017-11-16T20:18:00Z">
                  <w:rPr>
                    <w:ins w:id="870" w:author="lucas severiano" w:date="2017-11-16T17:34:00Z"/>
                    <w:sz w:val="24"/>
                    <w:szCs w:val="24"/>
                  </w:rPr>
                </w:rPrChange>
              </w:rPr>
            </w:pPr>
          </w:p>
        </w:tc>
        <w:tc>
          <w:tcPr>
            <w:tcW w:w="1800" w:type="dxa"/>
          </w:tcPr>
          <w:p w14:paraId="64260B36" w14:textId="77777777" w:rsidR="00A920F2" w:rsidRPr="009040BF" w:rsidRDefault="00A920F2" w:rsidP="00902DED">
            <w:pPr>
              <w:jc w:val="center"/>
              <w:rPr>
                <w:ins w:id="871" w:author="lucas severiano" w:date="2017-11-16T17:34:00Z"/>
                <w:sz w:val="24"/>
                <w:szCs w:val="24"/>
              </w:rPr>
            </w:pPr>
            <w:proofErr w:type="spellStart"/>
            <w:ins w:id="872" w:author="lucas severiano" w:date="2017-11-16T17:35:00Z">
              <w:r>
                <w:rPr>
                  <w:sz w:val="24"/>
                  <w:szCs w:val="24"/>
                </w:rPr>
                <w:t>Presença</w:t>
              </w:r>
            </w:ins>
            <w:proofErr w:type="spellEnd"/>
          </w:p>
        </w:tc>
        <w:tc>
          <w:tcPr>
            <w:tcW w:w="3497" w:type="dxa"/>
          </w:tcPr>
          <w:p w14:paraId="2288F39B" w14:textId="77777777" w:rsidR="00A920F2" w:rsidRPr="009040BF" w:rsidRDefault="00A920F2" w:rsidP="00A920F2">
            <w:pPr>
              <w:jc w:val="center"/>
              <w:rPr>
                <w:ins w:id="873" w:author="lucas severiano" w:date="2017-11-16T17:34:00Z"/>
                <w:sz w:val="24"/>
                <w:szCs w:val="24"/>
              </w:rPr>
            </w:pPr>
            <w:proofErr w:type="spellStart"/>
            <w:ins w:id="874" w:author="lucas severiano" w:date="2017-11-16T17:35:00Z">
              <w:r>
                <w:rPr>
                  <w:sz w:val="24"/>
                  <w:szCs w:val="24"/>
                </w:rPr>
                <w:t>Usuário</w:t>
              </w:r>
              <w:proofErr w:type="spellEnd"/>
              <w:r>
                <w:rPr>
                  <w:sz w:val="24"/>
                  <w:szCs w:val="24"/>
                </w:rPr>
                <w:t xml:space="preserve"> </w:t>
              </w:r>
              <w:proofErr w:type="spellStart"/>
              <w:r>
                <w:rPr>
                  <w:sz w:val="24"/>
                  <w:szCs w:val="24"/>
                </w:rPr>
                <w:t>presente</w:t>
              </w:r>
            </w:ins>
            <w:proofErr w:type="spellEnd"/>
          </w:p>
        </w:tc>
        <w:tc>
          <w:tcPr>
            <w:tcW w:w="2195" w:type="dxa"/>
            <w:vMerge/>
            <w:vAlign w:val="center"/>
          </w:tcPr>
          <w:p w14:paraId="7AF644BE" w14:textId="77777777" w:rsidR="00A920F2" w:rsidRPr="009040BF" w:rsidRDefault="00A920F2" w:rsidP="00902DED">
            <w:pPr>
              <w:jc w:val="center"/>
              <w:rPr>
                <w:ins w:id="875" w:author="lucas severiano" w:date="2017-11-16T17:34:00Z"/>
                <w:sz w:val="24"/>
                <w:szCs w:val="24"/>
              </w:rPr>
            </w:pPr>
          </w:p>
        </w:tc>
      </w:tr>
      <w:tr w:rsidR="000F7840" w:rsidRPr="00902DED" w14:paraId="40133825" w14:textId="77777777" w:rsidTr="00902DED">
        <w:trPr>
          <w:ins w:id="876" w:author="lucas severiano" w:date="2017-11-16T17:34:00Z"/>
        </w:trPr>
        <w:tc>
          <w:tcPr>
            <w:tcW w:w="1525" w:type="dxa"/>
            <w:vMerge w:val="restart"/>
            <w:vAlign w:val="center"/>
          </w:tcPr>
          <w:p w14:paraId="35A97E7A" w14:textId="77777777" w:rsidR="000F7840" w:rsidRPr="009040BF" w:rsidRDefault="000F7840" w:rsidP="00902DED">
            <w:pPr>
              <w:jc w:val="center"/>
              <w:rPr>
                <w:ins w:id="877" w:author="lucas severiano" w:date="2017-11-16T17:34:00Z"/>
                <w:sz w:val="24"/>
                <w:szCs w:val="24"/>
              </w:rPr>
            </w:pPr>
            <w:ins w:id="878" w:author="lucas severiano" w:date="2017-11-16T17:34:00Z">
              <w:r w:rsidRPr="009040BF">
                <w:rPr>
                  <w:sz w:val="24"/>
                  <w:szCs w:val="24"/>
                </w:rPr>
                <w:t>2</w:t>
              </w:r>
            </w:ins>
          </w:p>
        </w:tc>
        <w:tc>
          <w:tcPr>
            <w:tcW w:w="1800" w:type="dxa"/>
          </w:tcPr>
          <w:p w14:paraId="4265E696" w14:textId="77777777" w:rsidR="000F7840" w:rsidRPr="009040BF" w:rsidRDefault="000F7840" w:rsidP="00902DED">
            <w:pPr>
              <w:jc w:val="center"/>
              <w:rPr>
                <w:ins w:id="879" w:author="lucas severiano" w:date="2017-11-16T17:34:00Z"/>
                <w:sz w:val="24"/>
                <w:szCs w:val="24"/>
              </w:rPr>
            </w:pPr>
            <w:proofErr w:type="spellStart"/>
            <w:ins w:id="880" w:author="lucas severiano" w:date="2017-11-16T17:44:00Z">
              <w:r>
                <w:rPr>
                  <w:sz w:val="24"/>
                  <w:szCs w:val="24"/>
                </w:rPr>
                <w:t>Identificação</w:t>
              </w:r>
              <w:proofErr w:type="spellEnd"/>
              <w:r>
                <w:rPr>
                  <w:sz w:val="24"/>
                  <w:szCs w:val="24"/>
                </w:rPr>
                <w:t xml:space="preserve"> do  </w:t>
              </w:r>
              <w:proofErr w:type="spellStart"/>
              <w:r>
                <w:rPr>
                  <w:sz w:val="24"/>
                  <w:szCs w:val="24"/>
                </w:rPr>
                <w:t>usuário</w:t>
              </w:r>
            </w:ins>
            <w:proofErr w:type="spellEnd"/>
          </w:p>
        </w:tc>
        <w:tc>
          <w:tcPr>
            <w:tcW w:w="3497" w:type="dxa"/>
          </w:tcPr>
          <w:p w14:paraId="5A4BE148" w14:textId="77777777" w:rsidR="000F7840" w:rsidRPr="009040BF" w:rsidRDefault="000F7840" w:rsidP="00A920F2">
            <w:pPr>
              <w:jc w:val="center"/>
              <w:rPr>
                <w:ins w:id="881" w:author="lucas severiano" w:date="2017-11-16T17:34:00Z"/>
                <w:sz w:val="24"/>
                <w:szCs w:val="24"/>
              </w:rPr>
            </w:pPr>
            <w:proofErr w:type="spellStart"/>
            <w:ins w:id="882" w:author="lucas severiano" w:date="2017-11-16T17:44:00Z">
              <w:r>
                <w:rPr>
                  <w:sz w:val="24"/>
                  <w:szCs w:val="24"/>
                </w:rPr>
                <w:t>Identificação</w:t>
              </w:r>
              <w:proofErr w:type="spellEnd"/>
              <w:r>
                <w:rPr>
                  <w:sz w:val="24"/>
                  <w:szCs w:val="24"/>
                </w:rPr>
                <w:t xml:space="preserve"> </w:t>
              </w:r>
              <w:proofErr w:type="spellStart"/>
              <w:r>
                <w:rPr>
                  <w:sz w:val="24"/>
                  <w:szCs w:val="24"/>
                </w:rPr>
                <w:t>válida</w:t>
              </w:r>
            </w:ins>
            <w:proofErr w:type="spellEnd"/>
          </w:p>
        </w:tc>
        <w:tc>
          <w:tcPr>
            <w:tcW w:w="2195" w:type="dxa"/>
            <w:vMerge w:val="restart"/>
            <w:vAlign w:val="center"/>
          </w:tcPr>
          <w:p w14:paraId="2C0E6A5D" w14:textId="77777777" w:rsidR="000F7840" w:rsidRPr="00902DED" w:rsidRDefault="000F7840" w:rsidP="00902DED">
            <w:pPr>
              <w:jc w:val="center"/>
              <w:rPr>
                <w:ins w:id="883" w:author="lucas severiano" w:date="2017-11-16T17:34:00Z"/>
                <w:sz w:val="24"/>
                <w:szCs w:val="24"/>
                <w:lang w:val="pt-BR"/>
                <w:rPrChange w:id="884" w:author="Klaus Quelhas" w:date="2017-11-16T20:18:00Z">
                  <w:rPr>
                    <w:ins w:id="885" w:author="lucas severiano" w:date="2017-11-16T17:34:00Z"/>
                    <w:sz w:val="24"/>
                    <w:szCs w:val="24"/>
                  </w:rPr>
                </w:rPrChange>
              </w:rPr>
            </w:pPr>
            <w:ins w:id="886" w:author="lucas severiano" w:date="2017-11-16T17:44:00Z">
              <w:r w:rsidRPr="00902DED">
                <w:rPr>
                  <w:sz w:val="24"/>
                  <w:szCs w:val="24"/>
                  <w:lang w:val="pt-BR"/>
                  <w:rPrChange w:id="887" w:author="Klaus Quelhas" w:date="2017-11-16T20:18:00Z">
                    <w:rPr>
                      <w:sz w:val="24"/>
                      <w:szCs w:val="24"/>
                    </w:rPr>
                  </w:rPrChange>
                </w:rPr>
                <w:t>Usuário não tem sua presença confirmada</w:t>
              </w:r>
            </w:ins>
          </w:p>
        </w:tc>
      </w:tr>
      <w:tr w:rsidR="000F7840" w:rsidRPr="009040BF" w14:paraId="59A68474" w14:textId="77777777" w:rsidTr="00902DED">
        <w:trPr>
          <w:ins w:id="888" w:author="lucas severiano" w:date="2017-11-16T17:34:00Z"/>
        </w:trPr>
        <w:tc>
          <w:tcPr>
            <w:tcW w:w="1525" w:type="dxa"/>
            <w:vMerge/>
            <w:vAlign w:val="center"/>
          </w:tcPr>
          <w:p w14:paraId="3C5DAC6C" w14:textId="77777777" w:rsidR="000F7840" w:rsidRPr="00902DED" w:rsidRDefault="000F7840" w:rsidP="00902DED">
            <w:pPr>
              <w:jc w:val="center"/>
              <w:rPr>
                <w:ins w:id="889" w:author="lucas severiano" w:date="2017-11-16T17:34:00Z"/>
                <w:lang w:val="pt-BR"/>
                <w:rPrChange w:id="890" w:author="Klaus Quelhas" w:date="2017-11-16T20:18:00Z">
                  <w:rPr>
                    <w:ins w:id="891" w:author="lucas severiano" w:date="2017-11-16T17:34:00Z"/>
                  </w:rPr>
                </w:rPrChange>
              </w:rPr>
            </w:pPr>
          </w:p>
        </w:tc>
        <w:tc>
          <w:tcPr>
            <w:tcW w:w="1800" w:type="dxa"/>
          </w:tcPr>
          <w:p w14:paraId="70AC81EC" w14:textId="77777777" w:rsidR="000F7840" w:rsidRPr="009040BF" w:rsidRDefault="000F7840" w:rsidP="00902DED">
            <w:pPr>
              <w:jc w:val="center"/>
              <w:rPr>
                <w:ins w:id="892" w:author="lucas severiano" w:date="2017-11-16T17:34:00Z"/>
                <w:sz w:val="24"/>
                <w:szCs w:val="24"/>
              </w:rPr>
            </w:pPr>
            <w:proofErr w:type="spellStart"/>
            <w:ins w:id="893" w:author="lucas severiano" w:date="2017-11-16T17:44:00Z">
              <w:r>
                <w:rPr>
                  <w:sz w:val="24"/>
                  <w:szCs w:val="24"/>
                </w:rPr>
                <w:t>Presença</w:t>
              </w:r>
            </w:ins>
            <w:proofErr w:type="spellEnd"/>
          </w:p>
        </w:tc>
        <w:tc>
          <w:tcPr>
            <w:tcW w:w="3497" w:type="dxa"/>
          </w:tcPr>
          <w:p w14:paraId="25014102" w14:textId="77777777" w:rsidR="000F7840" w:rsidRPr="009040BF" w:rsidRDefault="000F7840" w:rsidP="000F7840">
            <w:pPr>
              <w:jc w:val="center"/>
              <w:rPr>
                <w:ins w:id="894" w:author="lucas severiano" w:date="2017-11-16T17:34:00Z"/>
                <w:sz w:val="24"/>
                <w:szCs w:val="24"/>
              </w:rPr>
            </w:pPr>
            <w:proofErr w:type="spellStart"/>
            <w:ins w:id="895" w:author="lucas severiano" w:date="2017-11-16T17:44:00Z">
              <w:r>
                <w:rPr>
                  <w:sz w:val="24"/>
                  <w:szCs w:val="24"/>
                </w:rPr>
                <w:t>Usuário</w:t>
              </w:r>
              <w:proofErr w:type="spellEnd"/>
              <w:r>
                <w:rPr>
                  <w:sz w:val="24"/>
                  <w:szCs w:val="24"/>
                </w:rPr>
                <w:t xml:space="preserve"> </w:t>
              </w:r>
              <w:proofErr w:type="spellStart"/>
              <w:r>
                <w:rPr>
                  <w:sz w:val="24"/>
                  <w:szCs w:val="24"/>
                </w:rPr>
                <w:t>ausente</w:t>
              </w:r>
            </w:ins>
            <w:proofErr w:type="spellEnd"/>
          </w:p>
        </w:tc>
        <w:tc>
          <w:tcPr>
            <w:tcW w:w="2195" w:type="dxa"/>
            <w:vMerge/>
            <w:vAlign w:val="center"/>
          </w:tcPr>
          <w:p w14:paraId="3C27B062" w14:textId="77777777" w:rsidR="000F7840" w:rsidRPr="009040BF" w:rsidRDefault="000F7840" w:rsidP="00902DED">
            <w:pPr>
              <w:jc w:val="center"/>
              <w:rPr>
                <w:ins w:id="896" w:author="lucas severiano" w:date="2017-11-16T17:34:00Z"/>
                <w:sz w:val="24"/>
                <w:szCs w:val="24"/>
              </w:rPr>
            </w:pPr>
          </w:p>
        </w:tc>
      </w:tr>
      <w:tr w:rsidR="000F7840" w:rsidRPr="00902DED" w14:paraId="6C2FCA03" w14:textId="77777777" w:rsidTr="00902DED">
        <w:trPr>
          <w:ins w:id="897" w:author="lucas severiano" w:date="2017-11-16T17:34:00Z"/>
        </w:trPr>
        <w:tc>
          <w:tcPr>
            <w:tcW w:w="1525" w:type="dxa"/>
            <w:vMerge w:val="restart"/>
            <w:vAlign w:val="center"/>
          </w:tcPr>
          <w:p w14:paraId="643442B6" w14:textId="77777777" w:rsidR="000F7840" w:rsidRDefault="000F7840" w:rsidP="00902DED">
            <w:pPr>
              <w:jc w:val="center"/>
              <w:rPr>
                <w:ins w:id="898" w:author="lucas severiano" w:date="2017-11-16T17:34:00Z"/>
              </w:rPr>
            </w:pPr>
            <w:ins w:id="899" w:author="lucas severiano" w:date="2017-11-16T17:34:00Z">
              <w:r>
                <w:t>3</w:t>
              </w:r>
            </w:ins>
          </w:p>
        </w:tc>
        <w:tc>
          <w:tcPr>
            <w:tcW w:w="1800" w:type="dxa"/>
          </w:tcPr>
          <w:p w14:paraId="43F02186" w14:textId="77777777" w:rsidR="000F7840" w:rsidRPr="009040BF" w:rsidRDefault="000F7840" w:rsidP="00902DED">
            <w:pPr>
              <w:jc w:val="center"/>
              <w:rPr>
                <w:ins w:id="900" w:author="lucas severiano" w:date="2017-11-16T17:34:00Z"/>
                <w:sz w:val="24"/>
                <w:szCs w:val="24"/>
              </w:rPr>
            </w:pPr>
            <w:proofErr w:type="spellStart"/>
            <w:ins w:id="901" w:author="lucas severiano" w:date="2017-11-16T17:44:00Z">
              <w:r>
                <w:rPr>
                  <w:sz w:val="24"/>
                  <w:szCs w:val="24"/>
                </w:rPr>
                <w:t>Identificação</w:t>
              </w:r>
              <w:proofErr w:type="spellEnd"/>
              <w:r>
                <w:rPr>
                  <w:sz w:val="24"/>
                  <w:szCs w:val="24"/>
                </w:rPr>
                <w:t xml:space="preserve"> do  </w:t>
              </w:r>
              <w:proofErr w:type="spellStart"/>
              <w:r>
                <w:rPr>
                  <w:sz w:val="24"/>
                  <w:szCs w:val="24"/>
                </w:rPr>
                <w:t>usuário</w:t>
              </w:r>
            </w:ins>
            <w:proofErr w:type="spellEnd"/>
          </w:p>
        </w:tc>
        <w:tc>
          <w:tcPr>
            <w:tcW w:w="3497" w:type="dxa"/>
          </w:tcPr>
          <w:p w14:paraId="6E42F09D" w14:textId="77777777" w:rsidR="000F7840" w:rsidRDefault="000F7840" w:rsidP="00902DED">
            <w:pPr>
              <w:jc w:val="center"/>
              <w:rPr>
                <w:ins w:id="902" w:author="lucas severiano" w:date="2017-11-16T17:34:00Z"/>
                <w:sz w:val="24"/>
                <w:szCs w:val="24"/>
              </w:rPr>
            </w:pPr>
            <w:proofErr w:type="spellStart"/>
            <w:ins w:id="903" w:author="lucas severiano" w:date="2017-11-16T17:44:00Z">
              <w:r>
                <w:rPr>
                  <w:sz w:val="24"/>
                  <w:szCs w:val="24"/>
                </w:rPr>
                <w:t>Identificação</w:t>
              </w:r>
              <w:proofErr w:type="spellEnd"/>
              <w:r>
                <w:rPr>
                  <w:sz w:val="24"/>
                  <w:szCs w:val="24"/>
                </w:rPr>
                <w:t xml:space="preserve"> </w:t>
              </w:r>
              <w:proofErr w:type="spellStart"/>
              <w:r>
                <w:rPr>
                  <w:sz w:val="24"/>
                  <w:szCs w:val="24"/>
                </w:rPr>
                <w:t>inválida</w:t>
              </w:r>
            </w:ins>
            <w:proofErr w:type="spellEnd"/>
          </w:p>
        </w:tc>
        <w:tc>
          <w:tcPr>
            <w:tcW w:w="2195" w:type="dxa"/>
            <w:vMerge w:val="restart"/>
            <w:vAlign w:val="center"/>
          </w:tcPr>
          <w:p w14:paraId="19159632" w14:textId="77777777" w:rsidR="000F7840" w:rsidRPr="00902DED" w:rsidRDefault="000F7840" w:rsidP="00902DED">
            <w:pPr>
              <w:jc w:val="center"/>
              <w:rPr>
                <w:ins w:id="904" w:author="lucas severiano" w:date="2017-11-16T17:34:00Z"/>
                <w:sz w:val="24"/>
                <w:szCs w:val="24"/>
                <w:lang w:val="pt-BR"/>
                <w:rPrChange w:id="905" w:author="Klaus Quelhas" w:date="2017-11-16T20:18:00Z">
                  <w:rPr>
                    <w:ins w:id="906" w:author="lucas severiano" w:date="2017-11-16T17:34:00Z"/>
                    <w:sz w:val="24"/>
                    <w:szCs w:val="24"/>
                  </w:rPr>
                </w:rPrChange>
              </w:rPr>
            </w:pPr>
            <w:ins w:id="907" w:author="lucas severiano" w:date="2017-11-16T17:44:00Z">
              <w:r w:rsidRPr="00902DED">
                <w:rPr>
                  <w:sz w:val="24"/>
                  <w:szCs w:val="24"/>
                  <w:lang w:val="pt-BR"/>
                  <w:rPrChange w:id="908" w:author="Klaus Quelhas" w:date="2017-11-16T20:18:00Z">
                    <w:rPr>
                      <w:sz w:val="24"/>
                      <w:szCs w:val="24"/>
                    </w:rPr>
                  </w:rPrChange>
                </w:rPr>
                <w:t>Usuário não tem sua presença confirmada</w:t>
              </w:r>
            </w:ins>
          </w:p>
        </w:tc>
      </w:tr>
      <w:tr w:rsidR="000F7840" w:rsidRPr="003B2A91" w14:paraId="2552867A" w14:textId="77777777" w:rsidTr="00902DED">
        <w:trPr>
          <w:ins w:id="909" w:author="lucas severiano" w:date="2017-11-16T17:34:00Z"/>
        </w:trPr>
        <w:tc>
          <w:tcPr>
            <w:tcW w:w="1525" w:type="dxa"/>
            <w:vMerge/>
            <w:vAlign w:val="center"/>
          </w:tcPr>
          <w:p w14:paraId="0065CABB" w14:textId="77777777" w:rsidR="000F7840" w:rsidRPr="00902DED" w:rsidRDefault="000F7840" w:rsidP="00902DED">
            <w:pPr>
              <w:jc w:val="center"/>
              <w:rPr>
                <w:ins w:id="910" w:author="lucas severiano" w:date="2017-11-16T17:34:00Z"/>
                <w:lang w:val="pt-BR"/>
                <w:rPrChange w:id="911" w:author="Klaus Quelhas" w:date="2017-11-16T20:18:00Z">
                  <w:rPr>
                    <w:ins w:id="912" w:author="lucas severiano" w:date="2017-11-16T17:34:00Z"/>
                  </w:rPr>
                </w:rPrChange>
              </w:rPr>
            </w:pPr>
          </w:p>
        </w:tc>
        <w:tc>
          <w:tcPr>
            <w:tcW w:w="1800" w:type="dxa"/>
          </w:tcPr>
          <w:p w14:paraId="5C1F224D" w14:textId="77777777" w:rsidR="000F7840" w:rsidRPr="009040BF" w:rsidRDefault="000F7840" w:rsidP="00902DED">
            <w:pPr>
              <w:jc w:val="center"/>
              <w:rPr>
                <w:ins w:id="913" w:author="lucas severiano" w:date="2017-11-16T17:34:00Z"/>
                <w:sz w:val="24"/>
                <w:szCs w:val="24"/>
              </w:rPr>
            </w:pPr>
            <w:proofErr w:type="spellStart"/>
            <w:ins w:id="914" w:author="lucas severiano" w:date="2017-11-16T17:44:00Z">
              <w:r>
                <w:rPr>
                  <w:sz w:val="24"/>
                  <w:szCs w:val="24"/>
                </w:rPr>
                <w:t>Presença</w:t>
              </w:r>
            </w:ins>
            <w:proofErr w:type="spellEnd"/>
          </w:p>
        </w:tc>
        <w:tc>
          <w:tcPr>
            <w:tcW w:w="3497" w:type="dxa"/>
          </w:tcPr>
          <w:p w14:paraId="3173D0EC" w14:textId="77777777" w:rsidR="000F7840" w:rsidRDefault="000F7840" w:rsidP="00902DED">
            <w:pPr>
              <w:jc w:val="center"/>
              <w:rPr>
                <w:ins w:id="915" w:author="lucas severiano" w:date="2017-11-16T17:34:00Z"/>
                <w:sz w:val="24"/>
                <w:szCs w:val="24"/>
              </w:rPr>
            </w:pPr>
            <w:proofErr w:type="spellStart"/>
            <w:ins w:id="916" w:author="lucas severiano" w:date="2017-11-16T17:44:00Z">
              <w:r>
                <w:rPr>
                  <w:sz w:val="24"/>
                  <w:szCs w:val="24"/>
                </w:rPr>
                <w:t>Usuário</w:t>
              </w:r>
              <w:proofErr w:type="spellEnd"/>
              <w:r>
                <w:rPr>
                  <w:sz w:val="24"/>
                  <w:szCs w:val="24"/>
                </w:rPr>
                <w:t xml:space="preserve"> </w:t>
              </w:r>
              <w:proofErr w:type="spellStart"/>
              <w:r>
                <w:rPr>
                  <w:sz w:val="24"/>
                  <w:szCs w:val="24"/>
                </w:rPr>
                <w:t>presente</w:t>
              </w:r>
            </w:ins>
            <w:proofErr w:type="spellEnd"/>
          </w:p>
        </w:tc>
        <w:tc>
          <w:tcPr>
            <w:tcW w:w="2195" w:type="dxa"/>
            <w:vMerge/>
            <w:vAlign w:val="center"/>
          </w:tcPr>
          <w:p w14:paraId="4322B3A5" w14:textId="77777777" w:rsidR="000F7840" w:rsidRPr="003B2A91" w:rsidRDefault="000F7840" w:rsidP="00902DED">
            <w:pPr>
              <w:jc w:val="center"/>
              <w:rPr>
                <w:ins w:id="917" w:author="lucas severiano" w:date="2017-11-16T17:34:00Z"/>
                <w:sz w:val="24"/>
                <w:szCs w:val="24"/>
              </w:rPr>
            </w:pPr>
          </w:p>
        </w:tc>
      </w:tr>
      <w:tr w:rsidR="000F7840" w:rsidRPr="00902DED" w14:paraId="6C2F4C83" w14:textId="77777777" w:rsidTr="00902DED">
        <w:tblPrEx>
          <w:tblW w:w="0" w:type="auto"/>
          <w:tblPrExChange w:id="918" w:author="lucas severiano" w:date="2017-11-16T17:44:00Z">
            <w:tblPrEx>
              <w:tblW w:w="0" w:type="auto"/>
            </w:tblPrEx>
          </w:tblPrExChange>
        </w:tblPrEx>
        <w:trPr>
          <w:ins w:id="919" w:author="lucas severiano" w:date="2017-11-16T17:34:00Z"/>
        </w:trPr>
        <w:tc>
          <w:tcPr>
            <w:tcW w:w="1525" w:type="dxa"/>
            <w:vMerge w:val="restart"/>
            <w:tcPrChange w:id="920" w:author="lucas severiano" w:date="2017-11-16T17:44:00Z">
              <w:tcPr>
                <w:tcW w:w="1525" w:type="dxa"/>
                <w:vMerge w:val="restart"/>
              </w:tcPr>
            </w:tcPrChange>
          </w:tcPr>
          <w:p w14:paraId="69FDBF60" w14:textId="77777777" w:rsidR="000F7840" w:rsidRDefault="000F7840" w:rsidP="00902DED">
            <w:pPr>
              <w:jc w:val="center"/>
              <w:rPr>
                <w:ins w:id="921" w:author="lucas severiano" w:date="2017-11-16T17:34:00Z"/>
              </w:rPr>
            </w:pPr>
            <w:ins w:id="922" w:author="lucas severiano" w:date="2017-11-16T17:34:00Z">
              <w:r>
                <w:t>4</w:t>
              </w:r>
            </w:ins>
          </w:p>
        </w:tc>
        <w:tc>
          <w:tcPr>
            <w:tcW w:w="1800" w:type="dxa"/>
            <w:tcPrChange w:id="923" w:author="lucas severiano" w:date="2017-11-16T17:44:00Z">
              <w:tcPr>
                <w:tcW w:w="1800" w:type="dxa"/>
              </w:tcPr>
            </w:tcPrChange>
          </w:tcPr>
          <w:p w14:paraId="46A3A389" w14:textId="77777777" w:rsidR="000F7840" w:rsidRPr="009040BF" w:rsidRDefault="000F7840" w:rsidP="00902DED">
            <w:pPr>
              <w:jc w:val="center"/>
              <w:rPr>
                <w:ins w:id="924" w:author="lucas severiano" w:date="2017-11-16T17:34:00Z"/>
                <w:sz w:val="24"/>
                <w:szCs w:val="24"/>
              </w:rPr>
            </w:pPr>
            <w:proofErr w:type="spellStart"/>
            <w:ins w:id="925" w:author="lucas severiano" w:date="2017-11-16T17:44:00Z">
              <w:r>
                <w:rPr>
                  <w:sz w:val="24"/>
                  <w:szCs w:val="24"/>
                </w:rPr>
                <w:t>Identificação</w:t>
              </w:r>
              <w:proofErr w:type="spellEnd"/>
              <w:r>
                <w:rPr>
                  <w:sz w:val="24"/>
                  <w:szCs w:val="24"/>
                </w:rPr>
                <w:t xml:space="preserve"> do  </w:t>
              </w:r>
              <w:proofErr w:type="spellStart"/>
              <w:r>
                <w:rPr>
                  <w:sz w:val="24"/>
                  <w:szCs w:val="24"/>
                </w:rPr>
                <w:t>usuário</w:t>
              </w:r>
            </w:ins>
            <w:proofErr w:type="spellEnd"/>
          </w:p>
        </w:tc>
        <w:tc>
          <w:tcPr>
            <w:tcW w:w="3497" w:type="dxa"/>
            <w:tcPrChange w:id="926" w:author="lucas severiano" w:date="2017-11-16T17:44:00Z">
              <w:tcPr>
                <w:tcW w:w="3497" w:type="dxa"/>
              </w:tcPr>
            </w:tcPrChange>
          </w:tcPr>
          <w:p w14:paraId="0EC59A8F" w14:textId="77777777" w:rsidR="000F7840" w:rsidRDefault="000F7840" w:rsidP="00902DED">
            <w:pPr>
              <w:jc w:val="center"/>
              <w:rPr>
                <w:ins w:id="927" w:author="lucas severiano" w:date="2017-11-16T17:34:00Z"/>
                <w:sz w:val="24"/>
                <w:szCs w:val="24"/>
              </w:rPr>
            </w:pPr>
            <w:proofErr w:type="spellStart"/>
            <w:ins w:id="928" w:author="lucas severiano" w:date="2017-11-16T17:44:00Z">
              <w:r>
                <w:rPr>
                  <w:sz w:val="24"/>
                  <w:szCs w:val="24"/>
                </w:rPr>
                <w:t>Identificação</w:t>
              </w:r>
              <w:proofErr w:type="spellEnd"/>
              <w:r>
                <w:rPr>
                  <w:sz w:val="24"/>
                  <w:szCs w:val="24"/>
                </w:rPr>
                <w:t xml:space="preserve"> </w:t>
              </w:r>
              <w:proofErr w:type="spellStart"/>
              <w:r>
                <w:rPr>
                  <w:sz w:val="24"/>
                  <w:szCs w:val="24"/>
                </w:rPr>
                <w:t>inválida</w:t>
              </w:r>
            </w:ins>
            <w:proofErr w:type="spellEnd"/>
          </w:p>
        </w:tc>
        <w:tc>
          <w:tcPr>
            <w:tcW w:w="2195" w:type="dxa"/>
            <w:vMerge w:val="restart"/>
            <w:vAlign w:val="center"/>
            <w:tcPrChange w:id="929" w:author="lucas severiano" w:date="2017-11-16T17:44:00Z">
              <w:tcPr>
                <w:tcW w:w="2195" w:type="dxa"/>
                <w:vMerge w:val="restart"/>
              </w:tcPr>
            </w:tcPrChange>
          </w:tcPr>
          <w:p w14:paraId="4DC726FB" w14:textId="77777777" w:rsidR="000F7840" w:rsidRPr="00902DED" w:rsidRDefault="000F7840" w:rsidP="00902DED">
            <w:pPr>
              <w:jc w:val="center"/>
              <w:rPr>
                <w:ins w:id="930" w:author="lucas severiano" w:date="2017-11-16T17:34:00Z"/>
                <w:sz w:val="24"/>
                <w:szCs w:val="24"/>
                <w:lang w:val="pt-BR"/>
                <w:rPrChange w:id="931" w:author="Klaus Quelhas" w:date="2017-11-16T20:18:00Z">
                  <w:rPr>
                    <w:ins w:id="932" w:author="lucas severiano" w:date="2017-11-16T17:34:00Z"/>
                    <w:sz w:val="24"/>
                    <w:szCs w:val="24"/>
                  </w:rPr>
                </w:rPrChange>
              </w:rPr>
            </w:pPr>
            <w:ins w:id="933" w:author="lucas severiano" w:date="2017-11-16T17:44:00Z">
              <w:r w:rsidRPr="00902DED">
                <w:rPr>
                  <w:sz w:val="24"/>
                  <w:szCs w:val="24"/>
                  <w:lang w:val="pt-BR"/>
                  <w:rPrChange w:id="934" w:author="Klaus Quelhas" w:date="2017-11-16T20:18:00Z">
                    <w:rPr>
                      <w:sz w:val="24"/>
                      <w:szCs w:val="24"/>
                    </w:rPr>
                  </w:rPrChange>
                </w:rPr>
                <w:t>Usuário tem sua presença confirmada</w:t>
              </w:r>
            </w:ins>
          </w:p>
        </w:tc>
      </w:tr>
      <w:tr w:rsidR="000F7840" w:rsidRPr="003B2A91" w14:paraId="68B4707F" w14:textId="77777777" w:rsidTr="00902DED">
        <w:tblPrEx>
          <w:tblW w:w="0" w:type="auto"/>
          <w:tblPrExChange w:id="935" w:author="lucas severiano" w:date="2017-11-16T17:44:00Z">
            <w:tblPrEx>
              <w:tblW w:w="0" w:type="auto"/>
            </w:tblPrEx>
          </w:tblPrExChange>
        </w:tblPrEx>
        <w:trPr>
          <w:ins w:id="936" w:author="lucas severiano" w:date="2017-11-16T17:34:00Z"/>
        </w:trPr>
        <w:tc>
          <w:tcPr>
            <w:tcW w:w="1525" w:type="dxa"/>
            <w:vMerge/>
            <w:tcPrChange w:id="937" w:author="lucas severiano" w:date="2017-11-16T17:44:00Z">
              <w:tcPr>
                <w:tcW w:w="1525" w:type="dxa"/>
                <w:vMerge/>
              </w:tcPr>
            </w:tcPrChange>
          </w:tcPr>
          <w:p w14:paraId="6D973BEB" w14:textId="77777777" w:rsidR="000F7840" w:rsidRPr="00902DED" w:rsidRDefault="000F7840" w:rsidP="00902DED">
            <w:pPr>
              <w:jc w:val="center"/>
              <w:rPr>
                <w:ins w:id="938" w:author="lucas severiano" w:date="2017-11-16T17:34:00Z"/>
                <w:lang w:val="pt-BR"/>
                <w:rPrChange w:id="939" w:author="Klaus Quelhas" w:date="2017-11-16T20:18:00Z">
                  <w:rPr>
                    <w:ins w:id="940" w:author="lucas severiano" w:date="2017-11-16T17:34:00Z"/>
                  </w:rPr>
                </w:rPrChange>
              </w:rPr>
            </w:pPr>
          </w:p>
        </w:tc>
        <w:tc>
          <w:tcPr>
            <w:tcW w:w="1800" w:type="dxa"/>
            <w:tcPrChange w:id="941" w:author="lucas severiano" w:date="2017-11-16T17:44:00Z">
              <w:tcPr>
                <w:tcW w:w="1800" w:type="dxa"/>
              </w:tcPr>
            </w:tcPrChange>
          </w:tcPr>
          <w:p w14:paraId="5DE289CD" w14:textId="77777777" w:rsidR="000F7840" w:rsidRDefault="000F7840" w:rsidP="00902DED">
            <w:pPr>
              <w:jc w:val="center"/>
              <w:rPr>
                <w:ins w:id="942" w:author="lucas severiano" w:date="2017-11-16T17:34:00Z"/>
                <w:sz w:val="24"/>
                <w:szCs w:val="24"/>
              </w:rPr>
            </w:pPr>
            <w:proofErr w:type="spellStart"/>
            <w:ins w:id="943" w:author="lucas severiano" w:date="2017-11-16T17:44:00Z">
              <w:r>
                <w:rPr>
                  <w:sz w:val="24"/>
                  <w:szCs w:val="24"/>
                </w:rPr>
                <w:t>Presença</w:t>
              </w:r>
            </w:ins>
            <w:proofErr w:type="spellEnd"/>
          </w:p>
        </w:tc>
        <w:tc>
          <w:tcPr>
            <w:tcW w:w="3497" w:type="dxa"/>
            <w:tcPrChange w:id="944" w:author="lucas severiano" w:date="2017-11-16T17:44:00Z">
              <w:tcPr>
                <w:tcW w:w="3497" w:type="dxa"/>
              </w:tcPr>
            </w:tcPrChange>
          </w:tcPr>
          <w:p w14:paraId="56CD58CF" w14:textId="77777777" w:rsidR="000F7840" w:rsidRDefault="000F7840" w:rsidP="000F7840">
            <w:pPr>
              <w:jc w:val="center"/>
              <w:rPr>
                <w:ins w:id="945" w:author="lucas severiano" w:date="2017-11-16T17:34:00Z"/>
                <w:sz w:val="24"/>
                <w:szCs w:val="24"/>
              </w:rPr>
            </w:pPr>
            <w:proofErr w:type="spellStart"/>
            <w:ins w:id="946" w:author="lucas severiano" w:date="2017-11-16T17:44:00Z">
              <w:r>
                <w:rPr>
                  <w:sz w:val="24"/>
                  <w:szCs w:val="24"/>
                </w:rPr>
                <w:t>Usuário</w:t>
              </w:r>
              <w:proofErr w:type="spellEnd"/>
              <w:r>
                <w:rPr>
                  <w:sz w:val="24"/>
                  <w:szCs w:val="24"/>
                </w:rPr>
                <w:t xml:space="preserve"> </w:t>
              </w:r>
              <w:proofErr w:type="spellStart"/>
              <w:r>
                <w:rPr>
                  <w:sz w:val="24"/>
                  <w:szCs w:val="24"/>
                </w:rPr>
                <w:t>ausente</w:t>
              </w:r>
            </w:ins>
            <w:proofErr w:type="spellEnd"/>
          </w:p>
        </w:tc>
        <w:tc>
          <w:tcPr>
            <w:tcW w:w="2195" w:type="dxa"/>
            <w:vMerge/>
            <w:vAlign w:val="center"/>
            <w:tcPrChange w:id="947" w:author="lucas severiano" w:date="2017-11-16T17:44:00Z">
              <w:tcPr>
                <w:tcW w:w="2195" w:type="dxa"/>
                <w:vMerge/>
              </w:tcPr>
            </w:tcPrChange>
          </w:tcPr>
          <w:p w14:paraId="1ED4E726" w14:textId="77777777" w:rsidR="000F7840" w:rsidRDefault="000F7840" w:rsidP="00902DED">
            <w:pPr>
              <w:jc w:val="center"/>
              <w:rPr>
                <w:ins w:id="948" w:author="lucas severiano" w:date="2017-11-16T17:34:00Z"/>
                <w:sz w:val="24"/>
                <w:szCs w:val="24"/>
              </w:rPr>
            </w:pPr>
          </w:p>
        </w:tc>
      </w:tr>
    </w:tbl>
    <w:p w14:paraId="6D4CB437" w14:textId="77777777" w:rsidR="00A920F2" w:rsidRDefault="00A920F2" w:rsidP="00396011">
      <w:pPr>
        <w:pStyle w:val="BodyText"/>
        <w:ind w:left="0"/>
        <w:rPr>
          <w:ins w:id="949" w:author="lucas severiano" w:date="2017-11-16T17:34:00Z"/>
        </w:rPr>
      </w:pPr>
    </w:p>
    <w:p w14:paraId="32AA9A64" w14:textId="77777777" w:rsidR="00A920F2" w:rsidRDefault="00A920F2" w:rsidP="00396011">
      <w:pPr>
        <w:pStyle w:val="BodyText"/>
        <w:ind w:left="0"/>
        <w:rPr>
          <w:ins w:id="950" w:author="lucas severiano" w:date="2017-11-16T17:34:00Z"/>
        </w:rPr>
      </w:pPr>
    </w:p>
    <w:p w14:paraId="55F1C445" w14:textId="77777777" w:rsidR="00A920F2" w:rsidRDefault="00A920F2" w:rsidP="00396011">
      <w:pPr>
        <w:pStyle w:val="BodyText"/>
        <w:ind w:left="0"/>
        <w:rPr>
          <w:ins w:id="951" w:author="lucas severiano" w:date="2017-11-16T17:34:00Z"/>
        </w:rPr>
      </w:pPr>
    </w:p>
    <w:p w14:paraId="37037205" w14:textId="77777777" w:rsidR="00A920F2" w:rsidRDefault="00A920F2" w:rsidP="00396011">
      <w:pPr>
        <w:pStyle w:val="BodyText"/>
        <w:ind w:left="0"/>
        <w:rPr>
          <w:ins w:id="952" w:author="lucas severiano" w:date="2017-11-16T17:44:00Z"/>
        </w:rPr>
      </w:pPr>
    </w:p>
    <w:p w14:paraId="1A39F353" w14:textId="77777777" w:rsidR="000F7840" w:rsidRDefault="000F7840" w:rsidP="00396011">
      <w:pPr>
        <w:pStyle w:val="BodyText"/>
        <w:ind w:left="0"/>
        <w:rPr>
          <w:ins w:id="953" w:author="lucas severiano" w:date="2017-11-16T17:44:00Z"/>
        </w:rPr>
      </w:pPr>
    </w:p>
    <w:p w14:paraId="3C3871E6" w14:textId="77777777" w:rsidR="000F7840" w:rsidRDefault="000F7840" w:rsidP="00396011">
      <w:pPr>
        <w:pStyle w:val="BodyText"/>
        <w:ind w:left="0"/>
        <w:rPr>
          <w:ins w:id="954" w:author="lucas severiano" w:date="2017-11-16T17:34:00Z"/>
        </w:rPr>
      </w:pPr>
    </w:p>
    <w:p w14:paraId="5C76479D" w14:textId="77777777" w:rsidR="00A920F2" w:rsidRDefault="00A920F2" w:rsidP="00396011">
      <w:pPr>
        <w:pStyle w:val="BodyText"/>
        <w:ind w:left="0"/>
      </w:pPr>
    </w:p>
    <w:p w14:paraId="40A641AE" w14:textId="77777777" w:rsidR="00551EEC" w:rsidRPr="00F60900" w:rsidRDefault="00F60900" w:rsidP="00551EEC">
      <w:pPr>
        <w:pStyle w:val="Heading4"/>
        <w:rPr>
          <w:lang w:val="pt-BR"/>
        </w:rPr>
      </w:pPr>
      <w:r w:rsidRPr="00F60900">
        <w:rPr>
          <w:lang w:val="pt-BR"/>
        </w:rPr>
        <w:lastRenderedPageBreak/>
        <w:t>Emissão de alertas do Issue monitoring</w:t>
      </w:r>
    </w:p>
    <w:p w14:paraId="45327C6A" w14:textId="77777777" w:rsidR="00551EEC" w:rsidRDefault="00551EEC" w:rsidP="00396011">
      <w:pPr>
        <w:pStyle w:val="BodyText"/>
        <w:ind w:left="0"/>
      </w:pPr>
    </w:p>
    <w:p w14:paraId="3CDBBDEF" w14:textId="77777777" w:rsidR="00551EEC" w:rsidRDefault="00551EEC" w:rsidP="00396011">
      <w:pPr>
        <w:pStyle w:val="BodyText"/>
        <w:ind w:left="0"/>
      </w:pPr>
    </w:p>
    <w:p w14:paraId="551241FB" w14:textId="77777777" w:rsidR="00551EEC" w:rsidRDefault="00F60900" w:rsidP="00551EEC">
      <w:pPr>
        <w:pStyle w:val="Heading4"/>
      </w:pPr>
      <w:commentRangeStart w:id="955"/>
      <w:proofErr w:type="spellStart"/>
      <w:r>
        <w:t>Configuração</w:t>
      </w:r>
      <w:proofErr w:type="spellEnd"/>
      <w:r>
        <w:t xml:space="preserve"> da </w:t>
      </w:r>
      <w:proofErr w:type="spellStart"/>
      <w:r>
        <w:t>área</w:t>
      </w:r>
      <w:proofErr w:type="spellEnd"/>
      <w:r>
        <w:t xml:space="preserve"> do </w:t>
      </w:r>
      <w:proofErr w:type="spellStart"/>
      <w:r>
        <w:t>laboratório</w:t>
      </w:r>
      <w:commentRangeEnd w:id="955"/>
      <w:proofErr w:type="spellEnd"/>
      <w:r w:rsidR="000F7840">
        <w:rPr>
          <w:rStyle w:val="CommentReference"/>
          <w:rFonts w:ascii="Times New Roman" w:hAnsi="Times New Roman"/>
        </w:rPr>
        <w:commentReference w:id="955"/>
      </w:r>
    </w:p>
    <w:p w14:paraId="387A10F4" w14:textId="77777777" w:rsidR="00551EEC" w:rsidRDefault="00551EEC" w:rsidP="00396011">
      <w:pPr>
        <w:pStyle w:val="BodyText"/>
        <w:ind w:left="0"/>
      </w:pPr>
    </w:p>
    <w:p w14:paraId="3DE92128" w14:textId="77777777" w:rsidR="000F7840" w:rsidRDefault="000F7840" w:rsidP="00396011">
      <w:pPr>
        <w:pStyle w:val="BodyText"/>
        <w:ind w:left="0"/>
        <w:rPr>
          <w:ins w:id="956" w:author="lucas severiano" w:date="2017-11-16T17:46:00Z"/>
        </w:rPr>
      </w:pPr>
    </w:p>
    <w:p w14:paraId="33A9BE12" w14:textId="77777777" w:rsidR="000F7840" w:rsidRDefault="000F7840" w:rsidP="00396011">
      <w:pPr>
        <w:pStyle w:val="BodyText"/>
        <w:ind w:left="0"/>
        <w:rPr>
          <w:ins w:id="957" w:author="lucas severiano" w:date="2017-11-16T17:46:00Z"/>
        </w:rPr>
      </w:pPr>
    </w:p>
    <w:p w14:paraId="11ED7768" w14:textId="77777777" w:rsidR="000F7840" w:rsidRDefault="000F7840" w:rsidP="00396011">
      <w:pPr>
        <w:pStyle w:val="BodyText"/>
        <w:ind w:left="0"/>
        <w:rPr>
          <w:ins w:id="958" w:author="lucas severiano" w:date="2017-11-16T17:46:00Z"/>
        </w:rPr>
      </w:pPr>
    </w:p>
    <w:p w14:paraId="5E0A9377" w14:textId="77777777" w:rsidR="000F7840" w:rsidRDefault="000F7840" w:rsidP="00396011">
      <w:pPr>
        <w:pStyle w:val="BodyText"/>
        <w:ind w:left="0"/>
      </w:pPr>
    </w:p>
    <w:p w14:paraId="56C82F65" w14:textId="77777777" w:rsidR="00551EEC" w:rsidRDefault="00F60900" w:rsidP="00551EEC">
      <w:pPr>
        <w:pStyle w:val="Heading4"/>
      </w:pPr>
      <w:commentRangeStart w:id="959"/>
      <w:proofErr w:type="spellStart"/>
      <w:r>
        <w:t>Configuração</w:t>
      </w:r>
      <w:proofErr w:type="spellEnd"/>
      <w:r>
        <w:t xml:space="preserve"> das </w:t>
      </w:r>
      <w:proofErr w:type="spellStart"/>
      <w:r>
        <w:t>preferências</w:t>
      </w:r>
      <w:commentRangeEnd w:id="959"/>
      <w:proofErr w:type="spellEnd"/>
      <w:r w:rsidR="000F7840">
        <w:rPr>
          <w:rStyle w:val="CommentReference"/>
          <w:rFonts w:ascii="Times New Roman" w:hAnsi="Times New Roman"/>
        </w:rPr>
        <w:commentReference w:id="959"/>
      </w:r>
    </w:p>
    <w:p w14:paraId="58CF167F" w14:textId="77777777" w:rsidR="00551EEC" w:rsidRPr="00396011" w:rsidRDefault="00551EEC" w:rsidP="00396011">
      <w:pPr>
        <w:pStyle w:val="BodyText"/>
        <w:ind w:left="0"/>
      </w:pPr>
    </w:p>
    <w:p w14:paraId="1B9EFA0E" w14:textId="77777777" w:rsidR="008A4710" w:rsidRDefault="008A4710">
      <w:pPr>
        <w:pStyle w:val="infoblue0"/>
      </w:pPr>
      <w:r>
        <w:t>[Um caso de teste descreve um cenário de teste, com os dados que devem ser entrado e o resultado que é esperado com esses dados.]</w:t>
      </w:r>
    </w:p>
    <w:p w14:paraId="3CEB9E7D" w14:textId="77777777" w:rsidR="00B62443" w:rsidRDefault="00B62443">
      <w:pPr>
        <w:pStyle w:val="infoblue0"/>
      </w:pPr>
    </w:p>
    <w:p w14:paraId="362BEC1D" w14:textId="77777777" w:rsidR="00B62443" w:rsidRDefault="00B62443" w:rsidP="00B62443">
      <w:pPr>
        <w:pStyle w:val="Heading2"/>
        <w:rPr>
          <w:lang w:val="pt-BR"/>
        </w:rPr>
      </w:pPr>
      <w:r>
        <w:rPr>
          <w:lang w:val="pt-BR"/>
        </w:rPr>
        <w:t>Teste Integração</w:t>
      </w:r>
    </w:p>
    <w:p w14:paraId="4E0DF20C" w14:textId="77777777" w:rsidR="000655B6" w:rsidRPr="000655B6" w:rsidRDefault="000655B6" w:rsidP="000655B6">
      <w:pPr>
        <w:ind w:left="720"/>
        <w:rPr>
          <w:lang w:val="pt-BR"/>
        </w:rPr>
      </w:pPr>
      <w:r>
        <w:rPr>
          <w:lang w:val="pt-BR"/>
        </w:rPr>
        <w:t>Serão realizados testes de integração com o Issues Monitoring.</w:t>
      </w:r>
    </w:p>
    <w:p w14:paraId="080B8437" w14:textId="77777777" w:rsidR="00B62443" w:rsidRDefault="00B62443" w:rsidP="00B62443">
      <w:pPr>
        <w:pStyle w:val="infoblue0"/>
      </w:pPr>
      <w:r>
        <w:t>[Identificar o tipo do teste a ser feito.]</w:t>
      </w:r>
    </w:p>
    <w:p w14:paraId="3CDBDAE4" w14:textId="77777777" w:rsidR="00B62443" w:rsidRDefault="00B62443" w:rsidP="00B62443">
      <w:pPr>
        <w:pStyle w:val="Heading3"/>
      </w:pPr>
      <w:r>
        <w:t>Prazo para realização</w:t>
      </w:r>
    </w:p>
    <w:p w14:paraId="59693D69" w14:textId="77777777" w:rsidR="000655B6" w:rsidRPr="000655B6" w:rsidRDefault="000655B6" w:rsidP="000655B6">
      <w:pPr>
        <w:pStyle w:val="BodyText"/>
        <w:rPr>
          <w:rFonts w:ascii="Times New Roman" w:hAnsi="Times New Roman"/>
        </w:rPr>
      </w:pPr>
      <w:r w:rsidRPr="000655B6">
        <w:rPr>
          <w:rFonts w:ascii="Times New Roman" w:hAnsi="Times New Roman"/>
        </w:rPr>
        <w:t>Será re</w:t>
      </w:r>
      <w:r>
        <w:rPr>
          <w:rFonts w:ascii="Times New Roman" w:hAnsi="Times New Roman"/>
        </w:rPr>
        <w:t>alizado no momento quando a API de integração estiver disponibilizada.</w:t>
      </w:r>
    </w:p>
    <w:p w14:paraId="3565C428" w14:textId="77777777" w:rsidR="00B62443" w:rsidRDefault="00B62443" w:rsidP="00B62443">
      <w:pPr>
        <w:pStyle w:val="infoblue0"/>
      </w:pPr>
      <w:r>
        <w:t>[Identificar quando, em que momentos, esse tipo de teste vai ser realizado.]</w:t>
      </w:r>
    </w:p>
    <w:p w14:paraId="1C22F24C" w14:textId="77777777" w:rsidR="00B62443" w:rsidRDefault="00B62443" w:rsidP="00B62443">
      <w:pPr>
        <w:pStyle w:val="Heading3"/>
      </w:pPr>
      <w:r>
        <w:t>Recursos necessários</w:t>
      </w:r>
    </w:p>
    <w:p w14:paraId="03B61731" w14:textId="77777777" w:rsidR="000655B6" w:rsidRPr="000655B6" w:rsidRDefault="000655B6" w:rsidP="000655B6">
      <w:pPr>
        <w:pStyle w:val="BodyText"/>
        <w:rPr>
          <w:rFonts w:ascii="Times New Roman" w:hAnsi="Times New Roman"/>
        </w:rPr>
      </w:pPr>
      <w:r>
        <w:rPr>
          <w:rFonts w:ascii="Times New Roman" w:hAnsi="Times New Roman"/>
        </w:rPr>
        <w:t>Necessário a instalação e configuração dos dois sistemas a fim de efetuar o teste de integração.</w:t>
      </w:r>
    </w:p>
    <w:p w14:paraId="7BA47482" w14:textId="77777777" w:rsidR="00B62443" w:rsidRDefault="00B62443" w:rsidP="00B62443">
      <w:pPr>
        <w:pStyle w:val="infoblue0"/>
      </w:pPr>
      <w:r>
        <w:t>[Identificar os recursos necessários para o teste, sejam humanos, de software ou de hardware. Se forem testes que envolvam um ambiente controlado pela equipe de Infra-estrutura (ambiente de Homologação ou Produção), é importante repassar as informações do plano para essa equipe.]</w:t>
      </w:r>
    </w:p>
    <w:p w14:paraId="6F16AAE4" w14:textId="77777777" w:rsidR="00B62443" w:rsidRDefault="00B62443" w:rsidP="00B62443">
      <w:pPr>
        <w:pStyle w:val="Heading3"/>
      </w:pPr>
      <w:r>
        <w:t>Requisitos a serem testados</w:t>
      </w:r>
    </w:p>
    <w:p w14:paraId="53A6DCD8" w14:textId="77777777" w:rsidR="0050695F" w:rsidRPr="0050695F" w:rsidRDefault="0050695F" w:rsidP="0050695F">
      <w:pPr>
        <w:pStyle w:val="BodyText"/>
        <w:rPr>
          <w:rFonts w:ascii="Times New Roman" w:hAnsi="Times New Roman"/>
        </w:rPr>
      </w:pPr>
      <w:r w:rsidRPr="0050695F">
        <w:rPr>
          <w:rFonts w:ascii="Times New Roman" w:hAnsi="Times New Roman"/>
        </w:rPr>
        <w:t>Integração do Issues Authenticator com Issues Monitoring.</w:t>
      </w:r>
      <w:r>
        <w:rPr>
          <w:rFonts w:ascii="Times New Roman" w:hAnsi="Times New Roman"/>
        </w:rPr>
        <w:t xml:space="preserve"> Editar configuração definida pelo usuário.</w:t>
      </w:r>
    </w:p>
    <w:p w14:paraId="43733996" w14:textId="77777777" w:rsidR="00B62443" w:rsidRDefault="00B62443" w:rsidP="00B62443">
      <w:pPr>
        <w:pStyle w:val="infoblue0"/>
      </w:pPr>
      <w:r>
        <w:t>[Identificar quais requisitos do sistema serão submetidos a esse tipo de teste. Por exemplo, pode ser que exista um requisito de desempenho relacionado a um ou dois casos de uso somente e sendo assim não teria sentido submeter todo o sistema ao teste.]</w:t>
      </w:r>
    </w:p>
    <w:p w14:paraId="367517A5" w14:textId="77777777" w:rsidR="00B62443" w:rsidRDefault="00B62443" w:rsidP="00B62443">
      <w:pPr>
        <w:pStyle w:val="Heading3"/>
      </w:pPr>
      <w:r>
        <w:t>Casos de Teste</w:t>
      </w:r>
    </w:p>
    <w:p w14:paraId="4518DAD9" w14:textId="77777777" w:rsidR="00B62443" w:rsidRDefault="00B62443" w:rsidP="00B62443">
      <w:pPr>
        <w:pStyle w:val="infoblue0"/>
      </w:pPr>
      <w:r>
        <w:t>[Um caso de teste descreve um cenário de teste, com os dados que devem ser entrado e o resultado que é esperado com esses dados.]</w:t>
      </w:r>
    </w:p>
    <w:p w14:paraId="6590A2BA" w14:textId="77777777" w:rsidR="00B62443" w:rsidRDefault="00B62443" w:rsidP="00B62443">
      <w:pPr>
        <w:pStyle w:val="infoblue0"/>
      </w:pPr>
    </w:p>
    <w:p w14:paraId="78BFA8FC" w14:textId="77777777" w:rsidR="00B62443" w:rsidRDefault="00B62443" w:rsidP="00B62443">
      <w:pPr>
        <w:pStyle w:val="Heading2"/>
        <w:rPr>
          <w:lang w:val="pt-BR"/>
        </w:rPr>
      </w:pPr>
      <w:r>
        <w:rPr>
          <w:lang w:val="pt-BR"/>
        </w:rPr>
        <w:t>Teste controle de acesso e segurança</w:t>
      </w:r>
    </w:p>
    <w:p w14:paraId="6BC2CF91" w14:textId="77777777" w:rsidR="0050695F" w:rsidRPr="0050695F" w:rsidRDefault="0050695F" w:rsidP="0050695F">
      <w:pPr>
        <w:ind w:left="720"/>
        <w:rPr>
          <w:lang w:val="pt-BR"/>
        </w:rPr>
      </w:pPr>
      <w:r>
        <w:rPr>
          <w:lang w:val="pt-BR"/>
        </w:rPr>
        <w:t>Testar integração com o sistema de autenticação</w:t>
      </w:r>
    </w:p>
    <w:p w14:paraId="2BA1EFFA" w14:textId="77777777" w:rsidR="00B62443" w:rsidRDefault="00B62443" w:rsidP="00B62443">
      <w:pPr>
        <w:pStyle w:val="infoblue0"/>
      </w:pPr>
      <w:r>
        <w:t>[Identificar o tipo do teste a ser feito.]</w:t>
      </w:r>
    </w:p>
    <w:p w14:paraId="7E801EDC" w14:textId="77777777" w:rsidR="00B62443" w:rsidRDefault="00B62443" w:rsidP="00B62443">
      <w:pPr>
        <w:pStyle w:val="Heading3"/>
      </w:pPr>
      <w:r>
        <w:t>Prazo para realização</w:t>
      </w:r>
    </w:p>
    <w:p w14:paraId="142CE459" w14:textId="77777777" w:rsidR="0050695F" w:rsidRPr="0050695F" w:rsidRDefault="0050695F" w:rsidP="0050695F">
      <w:pPr>
        <w:pStyle w:val="BodyText"/>
        <w:rPr>
          <w:rFonts w:ascii="Times New Roman" w:hAnsi="Times New Roman"/>
        </w:rPr>
      </w:pPr>
      <w:r w:rsidRPr="0050695F">
        <w:rPr>
          <w:rFonts w:ascii="Times New Roman" w:hAnsi="Times New Roman"/>
        </w:rPr>
        <w:t xml:space="preserve">Quando a API de integração com o </w:t>
      </w:r>
      <w:r>
        <w:rPr>
          <w:rFonts w:ascii="Times New Roman" w:hAnsi="Times New Roman"/>
        </w:rPr>
        <w:t>Issues Monitoring estiver disponível.</w:t>
      </w:r>
    </w:p>
    <w:p w14:paraId="1940D8B7" w14:textId="77777777" w:rsidR="00B62443" w:rsidRDefault="00B62443" w:rsidP="00B62443">
      <w:pPr>
        <w:pStyle w:val="infoblue0"/>
      </w:pPr>
      <w:r>
        <w:t>[Identificar quando, em que momentos, esse tipo de teste vai ser realizado.]</w:t>
      </w:r>
    </w:p>
    <w:p w14:paraId="67C6A8AA" w14:textId="77777777" w:rsidR="00B62443" w:rsidRDefault="00B62443" w:rsidP="00B62443">
      <w:pPr>
        <w:pStyle w:val="Heading3"/>
      </w:pPr>
      <w:r>
        <w:t>Recursos necessários</w:t>
      </w:r>
    </w:p>
    <w:p w14:paraId="4B4166D6" w14:textId="77777777" w:rsidR="0050695F" w:rsidRPr="0050695F" w:rsidRDefault="0050695F" w:rsidP="0050695F">
      <w:pPr>
        <w:pStyle w:val="BodyText"/>
        <w:rPr>
          <w:rFonts w:ascii="Times New Roman" w:hAnsi="Times New Roman"/>
        </w:rPr>
      </w:pPr>
      <w:r w:rsidRPr="0050695F">
        <w:rPr>
          <w:rFonts w:ascii="Times New Roman" w:hAnsi="Times New Roman"/>
        </w:rPr>
        <w:t>Servidor com Issues Monitoring em execução</w:t>
      </w:r>
      <w:r>
        <w:rPr>
          <w:rFonts w:ascii="Times New Roman" w:hAnsi="Times New Roman"/>
        </w:rPr>
        <w:t>, smartphone com Issues Authenticator instalado.</w:t>
      </w:r>
    </w:p>
    <w:p w14:paraId="2712FADB" w14:textId="77777777" w:rsidR="00B62443" w:rsidRDefault="00B62443" w:rsidP="00B62443">
      <w:pPr>
        <w:pStyle w:val="infoblue0"/>
      </w:pPr>
      <w:r>
        <w:lastRenderedPageBreak/>
        <w:t>[Identificar os recursos necessários para o teste, sejam humanos, de software ou de hardware. Se forem testes que envolvam um ambiente controlado pela equipe de Infra-estrutura (ambiente de Homologação ou Produção), é importante repassar as informações do plano para essa equipe.]</w:t>
      </w:r>
    </w:p>
    <w:p w14:paraId="1E2E789B" w14:textId="77777777" w:rsidR="00B62443" w:rsidRDefault="00B62443" w:rsidP="00B62443">
      <w:pPr>
        <w:pStyle w:val="Heading3"/>
      </w:pPr>
      <w:r>
        <w:t>Requisitos a serem testados</w:t>
      </w:r>
    </w:p>
    <w:p w14:paraId="77D58C00" w14:textId="77777777" w:rsidR="0050695F" w:rsidRPr="0050695F" w:rsidRDefault="0050695F" w:rsidP="0050695F">
      <w:pPr>
        <w:pStyle w:val="BodyText"/>
        <w:rPr>
          <w:rFonts w:ascii="Times New Roman" w:hAnsi="Times New Roman"/>
        </w:rPr>
      </w:pPr>
      <w:r w:rsidRPr="0050695F">
        <w:rPr>
          <w:rFonts w:ascii="Times New Roman" w:hAnsi="Times New Roman"/>
        </w:rPr>
        <w:t>Registrar entrada e saída dos laboratórios do LENS.</w:t>
      </w:r>
    </w:p>
    <w:p w14:paraId="5668D6F5" w14:textId="77777777" w:rsidR="00B62443" w:rsidRDefault="00B62443" w:rsidP="00B62443">
      <w:pPr>
        <w:pStyle w:val="infoblue0"/>
      </w:pPr>
      <w:r>
        <w:t>[Identificar quais requisitos do sistema serão submetidos a esse tipo de teste. Por exemplo, pode ser que exista um requisito de desempenho relacionado a um ou dois casos de uso somente e sendo assim não teria sentido submeter todo o sistema ao teste.]</w:t>
      </w:r>
    </w:p>
    <w:p w14:paraId="0F0B51B2" w14:textId="77777777" w:rsidR="00B62443" w:rsidRDefault="00B62443" w:rsidP="00B62443">
      <w:pPr>
        <w:pStyle w:val="Heading3"/>
      </w:pPr>
      <w:r>
        <w:t>Casos de Teste</w:t>
      </w:r>
    </w:p>
    <w:p w14:paraId="4049C13A" w14:textId="77777777" w:rsidR="00B62443" w:rsidRDefault="00B62443" w:rsidP="00B62443">
      <w:pPr>
        <w:pStyle w:val="infoblue0"/>
      </w:pPr>
      <w:r>
        <w:t>[Um caso de teste descreve um cenário de teste, com os dados que devem ser entrado e o resultado que é esperado com esses dados.]</w:t>
      </w:r>
    </w:p>
    <w:p w14:paraId="6886A450" w14:textId="77777777" w:rsidR="00B62443" w:rsidRDefault="00B62443" w:rsidP="00B62443">
      <w:pPr>
        <w:pStyle w:val="infoblue0"/>
      </w:pPr>
    </w:p>
    <w:p w14:paraId="105A6D87" w14:textId="77777777" w:rsidR="00B62443" w:rsidRDefault="00B62443" w:rsidP="00B62443">
      <w:pPr>
        <w:pStyle w:val="Heading2"/>
        <w:rPr>
          <w:lang w:val="pt-BR"/>
        </w:rPr>
      </w:pPr>
      <w:r>
        <w:rPr>
          <w:lang w:val="pt-BR"/>
        </w:rPr>
        <w:t>Teste de instalação e configuração</w:t>
      </w:r>
    </w:p>
    <w:p w14:paraId="78288D0F" w14:textId="77777777" w:rsidR="000655B6" w:rsidRPr="000655B6" w:rsidRDefault="000655B6" w:rsidP="000655B6">
      <w:pPr>
        <w:ind w:left="720"/>
        <w:rPr>
          <w:lang w:val="pt-BR"/>
        </w:rPr>
      </w:pPr>
      <w:r>
        <w:rPr>
          <w:lang w:val="pt-BR"/>
        </w:rPr>
        <w:t>Teste para verificar se é possível realizar a instalação em smartphones que atendem o requisito especificado.</w:t>
      </w:r>
    </w:p>
    <w:p w14:paraId="46B8816B" w14:textId="77777777" w:rsidR="00B62443" w:rsidRDefault="00B62443" w:rsidP="00B62443">
      <w:pPr>
        <w:pStyle w:val="infoblue0"/>
      </w:pPr>
      <w:r>
        <w:t>[Identificar o tipo do teste a ser feito.]</w:t>
      </w:r>
    </w:p>
    <w:p w14:paraId="2F49C136" w14:textId="77777777" w:rsidR="00B62443" w:rsidRDefault="00B62443" w:rsidP="00B62443">
      <w:pPr>
        <w:pStyle w:val="Heading3"/>
      </w:pPr>
      <w:r>
        <w:t>Prazo para realização</w:t>
      </w:r>
    </w:p>
    <w:p w14:paraId="3B85F834" w14:textId="77777777" w:rsidR="000655B6" w:rsidRPr="000655B6" w:rsidRDefault="000655B6" w:rsidP="000655B6">
      <w:pPr>
        <w:pStyle w:val="BodyText"/>
      </w:pPr>
      <w:r>
        <w:t>A partir da primeira entrega do sistema executável.</w:t>
      </w:r>
    </w:p>
    <w:p w14:paraId="1D8FB697" w14:textId="77777777" w:rsidR="00B62443" w:rsidRDefault="00B62443" w:rsidP="00B62443">
      <w:pPr>
        <w:pStyle w:val="infoblue0"/>
      </w:pPr>
      <w:r>
        <w:t>[Identificar quando, em que momentos, esse tipo de teste vai ser realizado.]</w:t>
      </w:r>
    </w:p>
    <w:p w14:paraId="2D5C6E36" w14:textId="77777777" w:rsidR="00B62443" w:rsidRDefault="00B62443" w:rsidP="00B62443">
      <w:pPr>
        <w:pStyle w:val="Heading3"/>
      </w:pPr>
      <w:r>
        <w:t>Recursos necessários</w:t>
      </w:r>
    </w:p>
    <w:p w14:paraId="4DFCDFAA" w14:textId="77777777" w:rsidR="000655B6" w:rsidRPr="000655B6" w:rsidRDefault="0050695F" w:rsidP="000655B6">
      <w:pPr>
        <w:pStyle w:val="BodyText"/>
        <w:rPr>
          <w:rFonts w:ascii="Times New Roman" w:hAnsi="Times New Roman"/>
        </w:rPr>
      </w:pPr>
      <w:r>
        <w:rPr>
          <w:rFonts w:ascii="Times New Roman" w:hAnsi="Times New Roman"/>
        </w:rPr>
        <w:t>Smartphone que esteja dentro das especificações detalhadas no projeto.</w:t>
      </w:r>
    </w:p>
    <w:p w14:paraId="791D529F" w14:textId="77777777" w:rsidR="00B62443" w:rsidRDefault="00B62443" w:rsidP="00B62443">
      <w:pPr>
        <w:pStyle w:val="infoblue0"/>
      </w:pPr>
      <w:r>
        <w:t>[Identificar os recursos necessários para o teste, sejam humanos, de software ou de hardware. Se forem testes que envolvam um ambiente controlado pela equipe de Infra-estrutura (ambiente de Homologação ou Produção), é importante repassar as informações do plano para essa equipe.]</w:t>
      </w:r>
    </w:p>
    <w:p w14:paraId="74F7A41B" w14:textId="77777777" w:rsidR="00B62443" w:rsidRDefault="00B62443" w:rsidP="00B62443">
      <w:pPr>
        <w:pStyle w:val="Heading3"/>
      </w:pPr>
      <w:r>
        <w:t>Requisitos a serem testados</w:t>
      </w:r>
    </w:p>
    <w:p w14:paraId="5B5F93DF" w14:textId="77777777" w:rsidR="0050695F" w:rsidRPr="0050695F" w:rsidRDefault="0050695F" w:rsidP="0050695F">
      <w:pPr>
        <w:pStyle w:val="BodyText"/>
        <w:rPr>
          <w:rFonts w:ascii="Times New Roman" w:hAnsi="Times New Roman"/>
        </w:rPr>
      </w:pPr>
      <w:r w:rsidRPr="0050695F">
        <w:rPr>
          <w:rFonts w:ascii="Times New Roman" w:hAnsi="Times New Roman"/>
        </w:rPr>
        <w:t>Ser executado na plataforma android.</w:t>
      </w:r>
    </w:p>
    <w:p w14:paraId="7CB8B9C9" w14:textId="77777777" w:rsidR="00B62443" w:rsidRDefault="00B62443" w:rsidP="00B62443">
      <w:pPr>
        <w:pStyle w:val="infoblue0"/>
      </w:pPr>
      <w:r>
        <w:t>[Identificar quais requisitos do sistema serão submetidos a esse tipo de teste. Por exemplo, pode ser que exista um requisito de desempenho relacionado a um ou dois casos de uso somente e sendo assim não teria sentido submeter todo o sistema ao teste.]</w:t>
      </w:r>
    </w:p>
    <w:p w14:paraId="55BC43D0" w14:textId="77777777" w:rsidR="00B62443" w:rsidRDefault="00B62443" w:rsidP="00B62443">
      <w:pPr>
        <w:pStyle w:val="Heading3"/>
      </w:pPr>
      <w:r>
        <w:t>Casos de Teste</w:t>
      </w:r>
    </w:p>
    <w:p w14:paraId="32825CB4" w14:textId="77777777" w:rsidR="00B62443" w:rsidRDefault="00B62443" w:rsidP="00B62443">
      <w:pPr>
        <w:pStyle w:val="infoblue0"/>
      </w:pPr>
      <w:r>
        <w:t>[Um caso de teste descreve um cenário de teste, com os dados que devem ser entrado e o resultado que é esperado com esses dados.]</w:t>
      </w:r>
    </w:p>
    <w:p w14:paraId="4E2B2C92" w14:textId="77777777" w:rsidR="008A4710" w:rsidRDefault="008A4710" w:rsidP="00B62443">
      <w:pPr>
        <w:pStyle w:val="BodyText"/>
        <w:ind w:left="0"/>
        <w:rPr>
          <w:rFonts w:ascii="Times New Roman" w:hAnsi="Times New Roman"/>
        </w:rPr>
      </w:pPr>
    </w:p>
    <w:p w14:paraId="6959CC4E" w14:textId="77777777" w:rsidR="008A4710" w:rsidRDefault="008A4710">
      <w:pPr>
        <w:pStyle w:val="Heading1"/>
        <w:rPr>
          <w:lang w:val="pt-BR"/>
        </w:rPr>
      </w:pPr>
      <w:bookmarkStart w:id="960" w:name="_Toc22094991"/>
      <w:r>
        <w:rPr>
          <w:lang w:val="pt-BR"/>
        </w:rPr>
        <w:t>Resultados dos Testes</w:t>
      </w:r>
      <w:bookmarkEnd w:id="960"/>
    </w:p>
    <w:p w14:paraId="34FFC26D" w14:textId="77777777" w:rsidR="008A4710" w:rsidRDefault="008A4710">
      <w:pPr>
        <w:pStyle w:val="BodyText"/>
        <w:rPr>
          <w:rFonts w:ascii="Times New Roman" w:hAnsi="Times New Roman"/>
          <w:i/>
          <w:iCs/>
          <w:color w:val="0000FF"/>
          <w:lang w:eastAsia="pt-BR"/>
        </w:rPr>
      </w:pPr>
      <w:r>
        <w:rPr>
          <w:rFonts w:ascii="Times New Roman" w:hAnsi="Times New Roman"/>
          <w:i/>
          <w:iCs/>
          <w:color w:val="0000FF"/>
          <w:lang w:eastAsia="pt-BR"/>
        </w:rPr>
        <w:t>[Para cada tipo de teste a ser feito, em cada momento especificado, registrar os resultados dos testes com as análises feitas e ações tomadas.]</w:t>
      </w:r>
    </w:p>
    <w:bookmarkEnd w:id="26"/>
    <w:p w14:paraId="52D28D43" w14:textId="77777777" w:rsidR="008A4710" w:rsidRDefault="008A4710">
      <w:pPr>
        <w:pStyle w:val="InfoBlue"/>
      </w:pPr>
    </w:p>
    <w:sectPr w:rsidR="008A4710">
      <w:headerReference w:type="default" r:id="rId12"/>
      <w:footerReference w:type="default" r:id="rId13"/>
      <w:headerReference w:type="first" r:id="rId14"/>
      <w:footerReference w:type="first" r:id="rId15"/>
      <w:pgSz w:w="11907" w:h="16840" w:code="9"/>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55" w:author="lucas severiano" w:date="2017-11-16T17:51:00Z" w:initials="ls">
    <w:p w14:paraId="13E06B5C" w14:textId="77777777" w:rsidR="00902DED" w:rsidRPr="00902DED" w:rsidRDefault="00902DED">
      <w:pPr>
        <w:pStyle w:val="CommentText"/>
        <w:rPr>
          <w:lang w:val="pt-BR"/>
        </w:rPr>
      </w:pPr>
      <w:r>
        <w:rPr>
          <w:rStyle w:val="CommentReference"/>
        </w:rPr>
        <w:annotationRef/>
      </w:r>
      <w:r w:rsidRPr="00902DED">
        <w:rPr>
          <w:lang w:val="pt-BR"/>
        </w:rPr>
        <w:t>A descrição deste caso de uso está muito confusa.</w:t>
      </w:r>
    </w:p>
  </w:comment>
  <w:comment w:id="959" w:author="lucas severiano" w:date="2017-11-16T17:51:00Z" w:initials="ls">
    <w:p w14:paraId="23835F45" w14:textId="77777777" w:rsidR="00902DED" w:rsidRDefault="00902DED">
      <w:pPr>
        <w:pStyle w:val="CommentText"/>
      </w:pPr>
      <w:r>
        <w:rPr>
          <w:rStyle w:val="CommentReference"/>
        </w:rPr>
        <w:annotationRef/>
      </w:r>
      <w:proofErr w:type="spellStart"/>
      <w:r>
        <w:t>Caso</w:t>
      </w:r>
      <w:proofErr w:type="spellEnd"/>
      <w:r>
        <w:t xml:space="preserve"> de </w:t>
      </w:r>
      <w:proofErr w:type="spellStart"/>
      <w:r>
        <w:t>uso</w:t>
      </w:r>
      <w:proofErr w:type="spellEnd"/>
      <w:r>
        <w:t xml:space="preserve"> </w:t>
      </w:r>
      <w:proofErr w:type="spellStart"/>
      <w:r>
        <w:t>ausente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E06B5C" w15:done="0"/>
  <w15:commentEx w15:paraId="23835F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E06B5C" w16cid:durableId="1DB8710D"/>
  <w16cid:commentId w16cid:paraId="23835F45" w16cid:durableId="1DB871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B735D" w14:textId="77777777" w:rsidR="001B0B92" w:rsidRDefault="001B0B92">
      <w:pPr>
        <w:spacing w:line="240" w:lineRule="auto"/>
      </w:pPr>
      <w:r>
        <w:separator/>
      </w:r>
    </w:p>
  </w:endnote>
  <w:endnote w:type="continuationSeparator" w:id="0">
    <w:p w14:paraId="2C7C83B1" w14:textId="77777777" w:rsidR="001B0B92" w:rsidRDefault="001B0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62DF" w14:textId="77777777" w:rsidR="00902DED" w:rsidRDefault="00902D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35B844" w14:textId="77777777" w:rsidR="00902DED" w:rsidRDefault="00902D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5103"/>
      <w:gridCol w:w="1723"/>
    </w:tblGrid>
    <w:tr w:rsidR="00902DED" w14:paraId="0ED2800C" w14:textId="77777777">
      <w:tc>
        <w:tcPr>
          <w:tcW w:w="2660" w:type="dxa"/>
          <w:tcBorders>
            <w:top w:val="nil"/>
            <w:left w:val="nil"/>
            <w:bottom w:val="nil"/>
            <w:right w:val="nil"/>
          </w:tcBorders>
        </w:tcPr>
        <w:p w14:paraId="4C68922A" w14:textId="77777777" w:rsidR="00902DED" w:rsidRPr="008A4710" w:rsidRDefault="00902DED">
          <w:pPr>
            <w:ind w:right="360"/>
            <w:rPr>
              <w:sz w:val="18"/>
              <w:szCs w:val="18"/>
              <w:lang w:val="pt-BR"/>
            </w:rPr>
          </w:pPr>
          <w:r w:rsidRPr="008A4710">
            <w:rPr>
              <w:sz w:val="18"/>
              <w:szCs w:val="18"/>
              <w:lang w:val="pt-BR"/>
            </w:rPr>
            <w:t>http://www.cos.ufrj.br/~ese</w:t>
          </w:r>
        </w:p>
      </w:tc>
      <w:tc>
        <w:tcPr>
          <w:tcW w:w="5103" w:type="dxa"/>
          <w:tcBorders>
            <w:top w:val="nil"/>
            <w:left w:val="nil"/>
            <w:bottom w:val="nil"/>
            <w:right w:val="nil"/>
          </w:tcBorders>
        </w:tcPr>
        <w:p w14:paraId="62BC2056" w14:textId="77777777" w:rsidR="00902DED" w:rsidRPr="008A4710" w:rsidRDefault="00902DED">
          <w:pPr>
            <w:jc w:val="center"/>
            <w:rPr>
              <w:rFonts w:ascii="Verdana" w:hAnsi="Verdana"/>
              <w:lang w:val="pt-BR"/>
            </w:rPr>
          </w:pPr>
          <w:r w:rsidRPr="008A4710">
            <w:rPr>
              <w:rFonts w:ascii="Verdana" w:hAnsi="Verdana"/>
              <w:b/>
              <w:lang w:val="pt-BR"/>
            </w:rPr>
            <w:t>LENS</w:t>
          </w:r>
          <w:r w:rsidRPr="008A4710">
            <w:rPr>
              <w:rFonts w:ascii="Verdana" w:hAnsi="Verdana"/>
              <w:lang w:val="pt-BR"/>
            </w:rPr>
            <w:t xml:space="preserve"> – Laboratório de Engenharia de Software</w:t>
          </w:r>
        </w:p>
      </w:tc>
      <w:tc>
        <w:tcPr>
          <w:tcW w:w="1723" w:type="dxa"/>
          <w:tcBorders>
            <w:top w:val="nil"/>
            <w:left w:val="nil"/>
            <w:bottom w:val="nil"/>
            <w:right w:val="nil"/>
          </w:tcBorders>
        </w:tcPr>
        <w:p w14:paraId="66315D3B" w14:textId="77777777" w:rsidR="00902DED" w:rsidRDefault="00902DED">
          <w:pPr>
            <w:jc w:val="right"/>
            <w:rPr>
              <w:lang w:val="pt-BR"/>
            </w:rPr>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sidR="000B3DFE">
            <w:rPr>
              <w:rStyle w:val="PageNumber"/>
              <w:noProof/>
              <w:lang w:val="pt-BR"/>
            </w:rPr>
            <w:t>9</w:t>
          </w:r>
          <w:r>
            <w:rPr>
              <w:rStyle w:val="PageNumber"/>
              <w:lang w:val="pt-BR"/>
            </w:rPr>
            <w:fldChar w:fldCharType="end"/>
          </w:r>
          <w:r>
            <w:rPr>
              <w:rStyle w:val="PageNumber"/>
              <w:lang w:val="pt-BR"/>
            </w:rPr>
            <w:t xml:space="preserve"> de </w:t>
          </w:r>
          <w:fldSimple w:instr=" NUMPAGES  \* MERGEFORMAT ">
            <w:r w:rsidR="000B3DFE" w:rsidRPr="000B3DFE">
              <w:rPr>
                <w:rStyle w:val="PageNumber"/>
                <w:noProof/>
              </w:rPr>
              <w:t>10</w:t>
            </w:r>
          </w:fldSimple>
        </w:p>
      </w:tc>
    </w:tr>
  </w:tbl>
  <w:p w14:paraId="3C86F725" w14:textId="77777777" w:rsidR="00902DED" w:rsidRDefault="00902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8AF9B" w14:textId="77777777" w:rsidR="00902DED" w:rsidRDefault="0090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FD2DC" w14:textId="77777777" w:rsidR="001B0B92" w:rsidRDefault="001B0B92">
      <w:pPr>
        <w:spacing w:line="240" w:lineRule="auto"/>
      </w:pPr>
      <w:r>
        <w:separator/>
      </w:r>
    </w:p>
  </w:footnote>
  <w:footnote w:type="continuationSeparator" w:id="0">
    <w:p w14:paraId="49903394" w14:textId="77777777" w:rsidR="001B0B92" w:rsidRDefault="001B0B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02DED" w14:paraId="27A7B1A5" w14:textId="77777777">
      <w:tc>
        <w:tcPr>
          <w:tcW w:w="6379" w:type="dxa"/>
        </w:tcPr>
        <w:p w14:paraId="60A67258" w14:textId="77777777" w:rsidR="00902DED" w:rsidRDefault="00902DED">
          <w:pPr>
            <w:rPr>
              <w:lang w:val="pt-BR"/>
            </w:rPr>
          </w:pPr>
          <w:r>
            <w:rPr>
              <w:lang w:val="pt-BR"/>
            </w:rPr>
            <w:fldChar w:fldCharType="begin"/>
          </w:r>
          <w:r>
            <w:rPr>
              <w:lang w:val="pt-BR"/>
            </w:rPr>
            <w:instrText xml:space="preserve"> REF nomeProj \h </w:instrText>
          </w:r>
          <w:r>
            <w:rPr>
              <w:lang w:val="pt-BR"/>
            </w:rPr>
          </w:r>
          <w:r>
            <w:rPr>
              <w:lang w:val="pt-BR"/>
            </w:rPr>
            <w:fldChar w:fldCharType="separate"/>
          </w:r>
          <w:r>
            <w:rPr>
              <w:lang w:val="pt-BR"/>
            </w:rPr>
            <w:t>Issues Authenticator</w:t>
          </w:r>
          <w:r>
            <w:rPr>
              <w:lang w:val="pt-BR"/>
            </w:rPr>
            <w:fldChar w:fldCharType="end"/>
          </w:r>
        </w:p>
      </w:tc>
      <w:tc>
        <w:tcPr>
          <w:tcW w:w="3179" w:type="dxa"/>
        </w:tcPr>
        <w:p w14:paraId="6C7D8D6E" w14:textId="77777777" w:rsidR="00902DED" w:rsidRDefault="00902DED">
          <w:pPr>
            <w:tabs>
              <w:tab w:val="left" w:pos="1135"/>
            </w:tabs>
            <w:spacing w:before="40"/>
            <w:ind w:right="68"/>
            <w:rPr>
              <w:lang w:val="pt-BR"/>
            </w:rPr>
          </w:pPr>
        </w:p>
      </w:tc>
    </w:tr>
    <w:tr w:rsidR="00902DED" w14:paraId="5097DBE4" w14:textId="77777777">
      <w:tc>
        <w:tcPr>
          <w:tcW w:w="6379" w:type="dxa"/>
        </w:tcPr>
        <w:p w14:paraId="6756C402" w14:textId="77777777" w:rsidR="00902DED" w:rsidRDefault="00902DED">
          <w:pPr>
            <w:rPr>
              <w:lang w:val="pt-BR"/>
            </w:rPr>
          </w:pPr>
          <w:r>
            <w:rPr>
              <w:lang w:val="pt-BR"/>
            </w:rPr>
            <w:fldChar w:fldCharType="begin"/>
          </w:r>
          <w:r>
            <w:rPr>
              <w:lang w:val="pt-BR"/>
            </w:rPr>
            <w:instrText xml:space="preserve"> REF nomeDoc \h </w:instrText>
          </w:r>
          <w:r>
            <w:rPr>
              <w:lang w:val="pt-BR"/>
            </w:rPr>
          </w:r>
          <w:r>
            <w:rPr>
              <w:lang w:val="pt-BR"/>
            </w:rPr>
            <w:fldChar w:fldCharType="separate"/>
          </w:r>
          <w:r>
            <w:rPr>
              <w:lang w:val="pt-BR"/>
            </w:rPr>
            <w:t>Plano de Testes</w:t>
          </w:r>
          <w:r>
            <w:rPr>
              <w:lang w:val="pt-BR"/>
            </w:rPr>
            <w:fldChar w:fldCharType="end"/>
          </w:r>
        </w:p>
      </w:tc>
      <w:tc>
        <w:tcPr>
          <w:tcW w:w="3179" w:type="dxa"/>
        </w:tcPr>
        <w:p w14:paraId="06AA5BFE" w14:textId="77777777" w:rsidR="00902DED" w:rsidRDefault="00902DED">
          <w:pPr>
            <w:rPr>
              <w:lang w:val="pt-BR"/>
            </w:rPr>
          </w:pPr>
          <w:r>
            <w:fldChar w:fldCharType="begin"/>
          </w:r>
          <w:r>
            <w:instrText xml:space="preserve"> REF versao \h  \* MERGEFORMAT </w:instrText>
          </w:r>
          <w:r>
            <w:fldChar w:fldCharType="separate"/>
          </w:r>
          <w:r>
            <w:rPr>
              <w:lang w:val="pt-BR"/>
            </w:rPr>
            <w:t>Versão &lt;1.1.0&gt;</w:t>
          </w:r>
          <w:r>
            <w:fldChar w:fldCharType="end"/>
          </w:r>
        </w:p>
      </w:tc>
    </w:tr>
  </w:tbl>
  <w:p w14:paraId="6CDB91A4" w14:textId="77777777" w:rsidR="00902DED" w:rsidRDefault="00902DED">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66E95" w14:textId="77777777" w:rsidR="00902DED" w:rsidRDefault="00902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2A477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373A45"/>
    <w:multiLevelType w:val="hybridMultilevel"/>
    <w:tmpl w:val="2EA01868"/>
    <w:lvl w:ilvl="0" w:tplc="92B0F36A">
      <w:start w:val="1"/>
      <w:numFmt w:val="bullet"/>
      <w:pStyle w:val="Bullet"/>
      <w:lvlText w:val=""/>
      <w:lvlJc w:val="left"/>
      <w:pPr>
        <w:tabs>
          <w:tab w:val="num" w:pos="720"/>
        </w:tabs>
        <w:ind w:left="720" w:hanging="360"/>
      </w:pPr>
      <w:rPr>
        <w:rFonts w:ascii="Symbol" w:hAnsi="Symbol" w:hint="default"/>
        <w:sz w:val="20"/>
      </w:rPr>
    </w:lvl>
    <w:lvl w:ilvl="1" w:tplc="AA7E11FA" w:tentative="1">
      <w:start w:val="1"/>
      <w:numFmt w:val="bullet"/>
      <w:lvlText w:val="o"/>
      <w:lvlJc w:val="left"/>
      <w:pPr>
        <w:tabs>
          <w:tab w:val="num" w:pos="1440"/>
        </w:tabs>
        <w:ind w:left="1440" w:hanging="360"/>
      </w:pPr>
      <w:rPr>
        <w:rFonts w:ascii="Courier New" w:hAnsi="Courier New" w:hint="default"/>
        <w:sz w:val="20"/>
      </w:rPr>
    </w:lvl>
    <w:lvl w:ilvl="2" w:tplc="FB5CB3DE" w:tentative="1">
      <w:start w:val="1"/>
      <w:numFmt w:val="bullet"/>
      <w:lvlText w:val=""/>
      <w:lvlJc w:val="left"/>
      <w:pPr>
        <w:tabs>
          <w:tab w:val="num" w:pos="2160"/>
        </w:tabs>
        <w:ind w:left="2160" w:hanging="360"/>
      </w:pPr>
      <w:rPr>
        <w:rFonts w:ascii="Wingdings" w:hAnsi="Wingdings" w:hint="default"/>
        <w:sz w:val="20"/>
      </w:rPr>
    </w:lvl>
    <w:lvl w:ilvl="3" w:tplc="DFF8BFAC" w:tentative="1">
      <w:start w:val="1"/>
      <w:numFmt w:val="bullet"/>
      <w:lvlText w:val=""/>
      <w:lvlJc w:val="left"/>
      <w:pPr>
        <w:tabs>
          <w:tab w:val="num" w:pos="2880"/>
        </w:tabs>
        <w:ind w:left="2880" w:hanging="360"/>
      </w:pPr>
      <w:rPr>
        <w:rFonts w:ascii="Wingdings" w:hAnsi="Wingdings" w:hint="default"/>
        <w:sz w:val="20"/>
      </w:rPr>
    </w:lvl>
    <w:lvl w:ilvl="4" w:tplc="D4E03E0A" w:tentative="1">
      <w:start w:val="1"/>
      <w:numFmt w:val="bullet"/>
      <w:lvlText w:val=""/>
      <w:lvlJc w:val="left"/>
      <w:pPr>
        <w:tabs>
          <w:tab w:val="num" w:pos="3600"/>
        </w:tabs>
        <w:ind w:left="3600" w:hanging="360"/>
      </w:pPr>
      <w:rPr>
        <w:rFonts w:ascii="Wingdings" w:hAnsi="Wingdings" w:hint="default"/>
        <w:sz w:val="20"/>
      </w:rPr>
    </w:lvl>
    <w:lvl w:ilvl="5" w:tplc="6EFAF684" w:tentative="1">
      <w:start w:val="1"/>
      <w:numFmt w:val="bullet"/>
      <w:lvlText w:val=""/>
      <w:lvlJc w:val="left"/>
      <w:pPr>
        <w:tabs>
          <w:tab w:val="num" w:pos="4320"/>
        </w:tabs>
        <w:ind w:left="4320" w:hanging="360"/>
      </w:pPr>
      <w:rPr>
        <w:rFonts w:ascii="Wingdings" w:hAnsi="Wingdings" w:hint="default"/>
        <w:sz w:val="20"/>
      </w:rPr>
    </w:lvl>
    <w:lvl w:ilvl="6" w:tplc="DCDC622A" w:tentative="1">
      <w:start w:val="1"/>
      <w:numFmt w:val="bullet"/>
      <w:lvlText w:val=""/>
      <w:lvlJc w:val="left"/>
      <w:pPr>
        <w:tabs>
          <w:tab w:val="num" w:pos="5040"/>
        </w:tabs>
        <w:ind w:left="5040" w:hanging="360"/>
      </w:pPr>
      <w:rPr>
        <w:rFonts w:ascii="Wingdings" w:hAnsi="Wingdings" w:hint="default"/>
        <w:sz w:val="20"/>
      </w:rPr>
    </w:lvl>
    <w:lvl w:ilvl="7" w:tplc="687E2F72" w:tentative="1">
      <w:start w:val="1"/>
      <w:numFmt w:val="bullet"/>
      <w:lvlText w:val=""/>
      <w:lvlJc w:val="left"/>
      <w:pPr>
        <w:tabs>
          <w:tab w:val="num" w:pos="5760"/>
        </w:tabs>
        <w:ind w:left="5760" w:hanging="360"/>
      </w:pPr>
      <w:rPr>
        <w:rFonts w:ascii="Wingdings" w:hAnsi="Wingdings" w:hint="default"/>
        <w:sz w:val="20"/>
      </w:rPr>
    </w:lvl>
    <w:lvl w:ilvl="8" w:tplc="8A52143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5A5E"/>
    <w:multiLevelType w:val="hybridMultilevel"/>
    <w:tmpl w:val="295E6E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6B15578D"/>
    <w:multiLevelType w:val="hybridMultilevel"/>
    <w:tmpl w:val="9370957E"/>
    <w:lvl w:ilvl="0" w:tplc="0EAA0956">
      <w:numFmt w:val="bullet"/>
      <w:lvlText w:val="-"/>
      <w:lvlJc w:val="left"/>
      <w:pPr>
        <w:tabs>
          <w:tab w:val="num" w:pos="1080"/>
        </w:tabs>
        <w:ind w:left="1080" w:hanging="360"/>
      </w:pPr>
      <w:rPr>
        <w:rFonts w:ascii="Times New Roman" w:eastAsia="Times New Roman" w:hAnsi="Times New Roman" w:cs="Times New Roman"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us Quelhas">
    <w15:presenceInfo w15:providerId="Windows Live" w15:userId="d03ce1aa371d51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E1NzGzMLA0MDW2sDBU0lEKTi0uzszPAykwrAUAcRryjCwAAAA="/>
  </w:docVars>
  <w:rsids>
    <w:rsidRoot w:val="0031537C"/>
    <w:rsid w:val="00053E68"/>
    <w:rsid w:val="000655B6"/>
    <w:rsid w:val="000B3DFE"/>
    <w:rsid w:val="000F253A"/>
    <w:rsid w:val="000F7840"/>
    <w:rsid w:val="001B0B92"/>
    <w:rsid w:val="001D0B95"/>
    <w:rsid w:val="001D7D94"/>
    <w:rsid w:val="0031537C"/>
    <w:rsid w:val="00357354"/>
    <w:rsid w:val="003903D7"/>
    <w:rsid w:val="00396011"/>
    <w:rsid w:val="003B2A91"/>
    <w:rsid w:val="004461E1"/>
    <w:rsid w:val="004F6BF3"/>
    <w:rsid w:val="0050695F"/>
    <w:rsid w:val="00513C33"/>
    <w:rsid w:val="005143D1"/>
    <w:rsid w:val="00551EEC"/>
    <w:rsid w:val="00556AA5"/>
    <w:rsid w:val="005838F9"/>
    <w:rsid w:val="00635733"/>
    <w:rsid w:val="006434D8"/>
    <w:rsid w:val="00646E87"/>
    <w:rsid w:val="0069172B"/>
    <w:rsid w:val="006F5594"/>
    <w:rsid w:val="00793765"/>
    <w:rsid w:val="007C751E"/>
    <w:rsid w:val="0082771F"/>
    <w:rsid w:val="00853F60"/>
    <w:rsid w:val="008A4710"/>
    <w:rsid w:val="008D3FB4"/>
    <w:rsid w:val="00902DED"/>
    <w:rsid w:val="009E6866"/>
    <w:rsid w:val="00A408D8"/>
    <w:rsid w:val="00A920F2"/>
    <w:rsid w:val="00B62443"/>
    <w:rsid w:val="00BE3E49"/>
    <w:rsid w:val="00C130CF"/>
    <w:rsid w:val="00CD1046"/>
    <w:rsid w:val="00DB16F5"/>
    <w:rsid w:val="00DD607C"/>
    <w:rsid w:val="00E3488B"/>
    <w:rsid w:val="00E7770C"/>
    <w:rsid w:val="00EC0A1C"/>
    <w:rsid w:val="00F42D6F"/>
    <w:rsid w:val="00F60900"/>
    <w:rsid w:val="00F651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EF969"/>
  <w15:docId w15:val="{B8997BC0-27AD-4775-A683-84390540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BodyText"/>
    <w:qFormat/>
    <w:pPr>
      <w:numPr>
        <w:ilvl w:val="2"/>
      </w:numPr>
      <w:outlineLvl w:val="2"/>
    </w:pPr>
    <w:rPr>
      <w:b w:val="0"/>
      <w:i/>
      <w:sz w:val="20"/>
      <w:lang w:val="pt-BR"/>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bCs/>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rPr>
      <w:rFonts w:ascii="Arial" w:hAnsi="Arial"/>
      <w:lang w:val="pt-BR"/>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jc w:val="both"/>
    </w:pPr>
    <w:rPr>
      <w:rFonts w:ascii="Arial" w:hAnsi="Arial"/>
      <w:iCs/>
      <w:vanish/>
      <w:lang w:val="pt-BR"/>
    </w:rPr>
  </w:style>
  <w:style w:type="character" w:styleId="Hyperlink">
    <w:name w:val="Hyperlink"/>
    <w:basedOn w:val="DefaultParagraphFont"/>
    <w:rPr>
      <w:color w:val="0000FF"/>
      <w:u w:val="single"/>
    </w:rPr>
  </w:style>
  <w:style w:type="paragraph" w:styleId="BodyTextIndent2">
    <w:name w:val="Body Text Indent 2"/>
    <w:basedOn w:val="Normal"/>
    <w:pPr>
      <w:ind w:left="720"/>
    </w:pPr>
    <w:rPr>
      <w:lang w:val="pt-BR"/>
    </w:rPr>
  </w:style>
  <w:style w:type="character" w:styleId="CommentReference">
    <w:name w:val="annotation reference"/>
    <w:basedOn w:val="DefaultParagraphFont"/>
    <w:semiHidden/>
    <w:rPr>
      <w:sz w:val="16"/>
    </w:rPr>
  </w:style>
  <w:style w:type="character" w:customStyle="1" w:styleId="Oculto">
    <w:name w:val="Oculto"/>
    <w:basedOn w:val="DefaultParagraphFont"/>
    <w:rPr>
      <w:noProof w:val="0"/>
      <w:vanish/>
      <w:color w:val="0000FF"/>
      <w:lang w:val="en-US"/>
    </w:rPr>
  </w:style>
  <w:style w:type="paragraph" w:styleId="CommentText">
    <w:name w:val="annotation text"/>
    <w:basedOn w:val="Normal"/>
    <w:link w:val="CommentTextChar"/>
    <w:semiHidden/>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720"/>
    </w:pPr>
    <w:rPr>
      <w:i/>
      <w:iCs/>
      <w:color w:val="0000FF"/>
      <w:lang w:val="pt-BR" w:eastAsia="pt-BR"/>
    </w:rPr>
  </w:style>
  <w:style w:type="paragraph" w:styleId="ListParagraph">
    <w:name w:val="List Paragraph"/>
    <w:basedOn w:val="Normal"/>
    <w:uiPriority w:val="34"/>
    <w:qFormat/>
    <w:rsid w:val="00B62443"/>
    <w:pPr>
      <w:ind w:left="720"/>
      <w:contextualSpacing/>
    </w:pPr>
  </w:style>
  <w:style w:type="table" w:styleId="TableGrid">
    <w:name w:val="Table Grid"/>
    <w:basedOn w:val="TableNormal"/>
    <w:uiPriority w:val="59"/>
    <w:rsid w:val="00396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73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54"/>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0F7840"/>
    <w:pPr>
      <w:spacing w:line="240" w:lineRule="auto"/>
    </w:pPr>
    <w:rPr>
      <w:b/>
      <w:bCs/>
    </w:rPr>
  </w:style>
  <w:style w:type="character" w:customStyle="1" w:styleId="CommentTextChar">
    <w:name w:val="Comment Text Char"/>
    <w:basedOn w:val="DefaultParagraphFont"/>
    <w:link w:val="CommentText"/>
    <w:semiHidden/>
    <w:rsid w:val="000F7840"/>
    <w:rPr>
      <w:lang w:val="en-US" w:eastAsia="en-US"/>
    </w:rPr>
  </w:style>
  <w:style w:type="character" w:customStyle="1" w:styleId="CommentSubjectChar">
    <w:name w:val="Comment Subject Char"/>
    <w:basedOn w:val="CommentTextChar"/>
    <w:link w:val="CommentSubject"/>
    <w:uiPriority w:val="99"/>
    <w:semiHidden/>
    <w:rsid w:val="000F78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tm\PDSBC\TemplatesArtefatosExistentes\Template%20para%20Visa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6177F-269D-453A-9339-D026598F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para Visao.dot</Template>
  <TotalTime>2461</TotalTime>
  <Pages>10</Pages>
  <Words>2042</Words>
  <Characters>11646</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Testes</vt:lpstr>
      <vt:lpstr>Plano de Testes</vt:lpstr>
    </vt:vector>
  </TitlesOfParts>
  <Company>Banco Central do Brasil</Company>
  <LinksUpToDate>false</LinksUpToDate>
  <CharactersWithSpaces>13661</CharactersWithSpaces>
  <SharedDoc>false</SharedDoc>
  <HLinks>
    <vt:vector size="78" baseType="variant">
      <vt:variant>
        <vt:i4>1310783</vt:i4>
      </vt:variant>
      <vt:variant>
        <vt:i4>74</vt:i4>
      </vt:variant>
      <vt:variant>
        <vt:i4>0</vt:i4>
      </vt:variant>
      <vt:variant>
        <vt:i4>5</vt:i4>
      </vt:variant>
      <vt:variant>
        <vt:lpwstr/>
      </vt:variant>
      <vt:variant>
        <vt:lpwstr>_Toc22094991</vt:lpwstr>
      </vt:variant>
      <vt:variant>
        <vt:i4>1376319</vt:i4>
      </vt:variant>
      <vt:variant>
        <vt:i4>68</vt:i4>
      </vt:variant>
      <vt:variant>
        <vt:i4>0</vt:i4>
      </vt:variant>
      <vt:variant>
        <vt:i4>5</vt:i4>
      </vt:variant>
      <vt:variant>
        <vt:lpwstr/>
      </vt:variant>
      <vt:variant>
        <vt:lpwstr>_Toc22094990</vt:lpwstr>
      </vt:variant>
      <vt:variant>
        <vt:i4>1835070</vt:i4>
      </vt:variant>
      <vt:variant>
        <vt:i4>62</vt:i4>
      </vt:variant>
      <vt:variant>
        <vt:i4>0</vt:i4>
      </vt:variant>
      <vt:variant>
        <vt:i4>5</vt:i4>
      </vt:variant>
      <vt:variant>
        <vt:lpwstr/>
      </vt:variant>
      <vt:variant>
        <vt:lpwstr>_Toc22094989</vt:lpwstr>
      </vt:variant>
      <vt:variant>
        <vt:i4>1900606</vt:i4>
      </vt:variant>
      <vt:variant>
        <vt:i4>56</vt:i4>
      </vt:variant>
      <vt:variant>
        <vt:i4>0</vt:i4>
      </vt:variant>
      <vt:variant>
        <vt:i4>5</vt:i4>
      </vt:variant>
      <vt:variant>
        <vt:lpwstr/>
      </vt:variant>
      <vt:variant>
        <vt:lpwstr>_Toc22094988</vt:lpwstr>
      </vt:variant>
      <vt:variant>
        <vt:i4>1179710</vt:i4>
      </vt:variant>
      <vt:variant>
        <vt:i4>50</vt:i4>
      </vt:variant>
      <vt:variant>
        <vt:i4>0</vt:i4>
      </vt:variant>
      <vt:variant>
        <vt:i4>5</vt:i4>
      </vt:variant>
      <vt:variant>
        <vt:lpwstr/>
      </vt:variant>
      <vt:variant>
        <vt:lpwstr>_Toc22094987</vt:lpwstr>
      </vt:variant>
      <vt:variant>
        <vt:i4>1245246</vt:i4>
      </vt:variant>
      <vt:variant>
        <vt:i4>44</vt:i4>
      </vt:variant>
      <vt:variant>
        <vt:i4>0</vt:i4>
      </vt:variant>
      <vt:variant>
        <vt:i4>5</vt:i4>
      </vt:variant>
      <vt:variant>
        <vt:lpwstr/>
      </vt:variant>
      <vt:variant>
        <vt:lpwstr>_Toc22094986</vt:lpwstr>
      </vt:variant>
      <vt:variant>
        <vt:i4>1048638</vt:i4>
      </vt:variant>
      <vt:variant>
        <vt:i4>38</vt:i4>
      </vt:variant>
      <vt:variant>
        <vt:i4>0</vt:i4>
      </vt:variant>
      <vt:variant>
        <vt:i4>5</vt:i4>
      </vt:variant>
      <vt:variant>
        <vt:lpwstr/>
      </vt:variant>
      <vt:variant>
        <vt:lpwstr>_Toc22094985</vt:lpwstr>
      </vt:variant>
      <vt:variant>
        <vt:i4>1114174</vt:i4>
      </vt:variant>
      <vt:variant>
        <vt:i4>32</vt:i4>
      </vt:variant>
      <vt:variant>
        <vt:i4>0</vt:i4>
      </vt:variant>
      <vt:variant>
        <vt:i4>5</vt:i4>
      </vt:variant>
      <vt:variant>
        <vt:lpwstr/>
      </vt:variant>
      <vt:variant>
        <vt:lpwstr>_Toc22094984</vt:lpwstr>
      </vt:variant>
      <vt:variant>
        <vt:i4>1441854</vt:i4>
      </vt:variant>
      <vt:variant>
        <vt:i4>26</vt:i4>
      </vt:variant>
      <vt:variant>
        <vt:i4>0</vt:i4>
      </vt:variant>
      <vt:variant>
        <vt:i4>5</vt:i4>
      </vt:variant>
      <vt:variant>
        <vt:lpwstr/>
      </vt:variant>
      <vt:variant>
        <vt:lpwstr>_Toc22094983</vt:lpwstr>
      </vt:variant>
      <vt:variant>
        <vt:i4>1507390</vt:i4>
      </vt:variant>
      <vt:variant>
        <vt:i4>20</vt:i4>
      </vt:variant>
      <vt:variant>
        <vt:i4>0</vt:i4>
      </vt:variant>
      <vt:variant>
        <vt:i4>5</vt:i4>
      </vt:variant>
      <vt:variant>
        <vt:lpwstr/>
      </vt:variant>
      <vt:variant>
        <vt:lpwstr>_Toc22094982</vt:lpwstr>
      </vt:variant>
      <vt:variant>
        <vt:i4>1310782</vt:i4>
      </vt:variant>
      <vt:variant>
        <vt:i4>14</vt:i4>
      </vt:variant>
      <vt:variant>
        <vt:i4>0</vt:i4>
      </vt:variant>
      <vt:variant>
        <vt:i4>5</vt:i4>
      </vt:variant>
      <vt:variant>
        <vt:lpwstr/>
      </vt:variant>
      <vt:variant>
        <vt:lpwstr>_Toc22094981</vt:lpwstr>
      </vt:variant>
      <vt:variant>
        <vt:i4>1376318</vt:i4>
      </vt:variant>
      <vt:variant>
        <vt:i4>8</vt:i4>
      </vt:variant>
      <vt:variant>
        <vt:i4>0</vt:i4>
      </vt:variant>
      <vt:variant>
        <vt:i4>5</vt:i4>
      </vt:variant>
      <vt:variant>
        <vt:lpwstr/>
      </vt:variant>
      <vt:variant>
        <vt:lpwstr>_Toc22094980</vt:lpwstr>
      </vt:variant>
      <vt:variant>
        <vt:i4>1835057</vt:i4>
      </vt:variant>
      <vt:variant>
        <vt:i4>2</vt:i4>
      </vt:variant>
      <vt:variant>
        <vt:i4>0</vt:i4>
      </vt:variant>
      <vt:variant>
        <vt:i4>5</vt:i4>
      </vt:variant>
      <vt:variant>
        <vt:lpwstr/>
      </vt:variant>
      <vt:variant>
        <vt:lpwstr>_Toc22094979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dc:title>
  <dc:creator>DEINF.PATM</dc:creator>
  <cp:lastModifiedBy>Klaus Quelhas</cp:lastModifiedBy>
  <cp:revision>21</cp:revision>
  <cp:lastPrinted>2002-05-13T21:16:00Z</cp:lastPrinted>
  <dcterms:created xsi:type="dcterms:W3CDTF">2017-11-10T22:52:00Z</dcterms:created>
  <dcterms:modified xsi:type="dcterms:W3CDTF">2017-11-16T22:32:00Z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2115808170</vt:i4>
  </property>
  <property fmtid="{D5CDD505-2E9C-101B-9397-08002B2CF9AE}" pid="3" name="_EmailSubject">
    <vt:lpwstr>Documentos sobre teste</vt:lpwstr>
  </property>
  <property fmtid="{D5CDD505-2E9C-101B-9397-08002B2CF9AE}" pid="4" name="_AuthorEmail">
    <vt:lpwstr>ght@cos.ufrj.br</vt:lpwstr>
  </property>
  <property fmtid="{D5CDD505-2E9C-101B-9397-08002B2CF9AE}" pid="5" name="_AuthorEmailDisplayName">
    <vt:lpwstr>Prof. Guilherme H. Travassos</vt:lpwstr>
  </property>
  <property fmtid="{D5CDD505-2E9C-101B-9397-08002B2CF9AE}" pid="6" name="_ReviewingToolsShownOnce">
    <vt:lpwstr/>
  </property>
</Properties>
</file>